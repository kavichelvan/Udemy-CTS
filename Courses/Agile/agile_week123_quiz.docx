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AAE1E" w14:textId="57F7AC8F" w:rsidR="00A457CC" w:rsidRPr="00A457CC" w:rsidRDefault="00A457CC" w:rsidP="00A457CC">
      <w:pPr>
        <w:shd w:val="clear" w:color="auto" w:fill="EEEEEE"/>
        <w:spacing w:after="0" w:line="240" w:lineRule="auto"/>
        <w:rPr>
          <w:rFonts w:ascii="COgnizant-Sans-Bold" w:eastAsia="Times New Roman" w:hAnsi="COgnizant-Sans-Bold" w:cs="Times New Roman"/>
          <w:color w:val="0033A0"/>
          <w:sz w:val="24"/>
          <w:szCs w:val="24"/>
        </w:rPr>
      </w:pPr>
      <w:r w:rsidRPr="00A457CC">
        <w:rPr>
          <w:rFonts w:ascii="COgnizant-Sans-Bold" w:eastAsia="Times New Roman" w:hAnsi="COgnizant-Sans-Bold" w:cs="Times New Roman"/>
          <w:color w:val="0033A0"/>
          <w:sz w:val="24"/>
          <w:szCs w:val="24"/>
        </w:rPr>
        <w:t>ADM Go Modern Agile Quiz Week 1</w:t>
      </w:r>
    </w:p>
    <w:p w14:paraId="60769135" w14:textId="77777777" w:rsidR="00A457CC" w:rsidRPr="00A457CC" w:rsidRDefault="00A457CC" w:rsidP="00A457CC">
      <w:pPr>
        <w:shd w:val="clear" w:color="auto" w:fill="FFFFFF"/>
        <w:spacing w:after="0" w:line="240" w:lineRule="auto"/>
        <w:rPr>
          <w:rFonts w:ascii="Cognizant-Sans" w:eastAsia="Times New Roman" w:hAnsi="Cognizant-Sans" w:cs="Times New Roman"/>
          <w:color w:val="000000"/>
          <w:sz w:val="24"/>
          <w:szCs w:val="24"/>
        </w:rPr>
      </w:pPr>
      <w:r w:rsidRPr="00A457CC">
        <w:rPr>
          <w:rFonts w:ascii="Cognizant-Sans" w:eastAsia="Times New Roman" w:hAnsi="Cognizant-Sans" w:cs="Times New Roman"/>
          <w:color w:val="000000"/>
          <w:sz w:val="24"/>
          <w:szCs w:val="24"/>
        </w:rPr>
        <w:t>1.</w:t>
      </w:r>
    </w:p>
    <w:p w14:paraId="3FAD9611" w14:textId="77777777" w:rsidR="00A457CC" w:rsidRPr="00A457CC" w:rsidRDefault="00A457CC" w:rsidP="00A457CC">
      <w:pPr>
        <w:shd w:val="clear" w:color="auto" w:fill="FFFFFF"/>
        <w:spacing w:before="100" w:beforeAutospacing="1" w:after="100" w:afterAutospacing="1" w:line="240" w:lineRule="auto"/>
        <w:rPr>
          <w:rFonts w:ascii="Cognizant-Sans" w:eastAsia="Times New Roman" w:hAnsi="Cognizant-Sans" w:cs="Times New Roman"/>
          <w:color w:val="4B4D4D"/>
          <w:sz w:val="24"/>
          <w:szCs w:val="24"/>
        </w:rPr>
      </w:pPr>
      <w:r w:rsidRPr="00A457CC">
        <w:rPr>
          <w:rFonts w:ascii="Cognizant-Sans" w:eastAsia="Times New Roman" w:hAnsi="Cognizant-Sans" w:cs="Times New Roman"/>
          <w:color w:val="4B4D4D"/>
          <w:sz w:val="24"/>
          <w:szCs w:val="24"/>
        </w:rPr>
        <w:t>Which of the following is a MAIN purpose of a Sprint Backlog?</w:t>
      </w:r>
    </w:p>
    <w:p w14:paraId="0162CEAA" w14:textId="77777777" w:rsidR="00A457CC" w:rsidRPr="00A457CC" w:rsidRDefault="00A457CC" w:rsidP="00A457CC">
      <w:pPr>
        <w:shd w:val="clear" w:color="auto" w:fill="FFFFFF"/>
        <w:spacing w:line="240" w:lineRule="auto"/>
        <w:rPr>
          <w:rFonts w:ascii="Cognizant-Sans" w:eastAsia="Times New Roman" w:hAnsi="Cognizant-Sans" w:cs="Times New Roman"/>
          <w:color w:val="000000"/>
          <w:sz w:val="21"/>
          <w:szCs w:val="21"/>
        </w:rPr>
      </w:pPr>
      <w:r w:rsidRPr="00A457CC">
        <w:rPr>
          <w:rFonts w:ascii="Cognizant-Sans" w:eastAsia="Times New Roman" w:hAnsi="Cognizant-Sans" w:cs="Times New Roman"/>
          <w:color w:val="000000"/>
          <w:sz w:val="21"/>
          <w:szCs w:val="21"/>
        </w:rPr>
        <w:t>Correct Answer</w:t>
      </w:r>
    </w:p>
    <w:p w14:paraId="469F03FC" w14:textId="77777777" w:rsidR="00A457CC" w:rsidRPr="00A457CC" w:rsidRDefault="00A457CC" w:rsidP="00A457CC">
      <w:pPr>
        <w:shd w:val="clear" w:color="auto" w:fill="FFFFFF"/>
        <w:spacing w:line="240" w:lineRule="auto"/>
        <w:rPr>
          <w:rFonts w:ascii="Cognizant-Sans" w:eastAsia="Times New Roman" w:hAnsi="Cognizant-Sans" w:cs="Times New Roman"/>
          <w:color w:val="000000"/>
          <w:sz w:val="21"/>
          <w:szCs w:val="21"/>
        </w:rPr>
      </w:pPr>
      <w:r w:rsidRPr="00A457CC">
        <w:rPr>
          <w:rFonts w:ascii="Cognizant-Sans" w:eastAsia="Times New Roman" w:hAnsi="Cognizant-Sans" w:cs="Times New Roman"/>
          <w:color w:val="000000"/>
          <w:sz w:val="21"/>
          <w:szCs w:val="21"/>
        </w:rPr>
        <w:t>For the Developers to manage themselves during the Sprint</w:t>
      </w:r>
    </w:p>
    <w:p w14:paraId="5D68A52D" w14:textId="77777777" w:rsidR="00A457CC" w:rsidRPr="00A457CC" w:rsidRDefault="00A457CC" w:rsidP="00A457CC">
      <w:pPr>
        <w:shd w:val="clear" w:color="auto" w:fill="FFFFFF"/>
        <w:spacing w:line="240" w:lineRule="auto"/>
        <w:rPr>
          <w:rFonts w:ascii="Cognizant-Sans" w:eastAsia="Times New Roman" w:hAnsi="Cognizant-Sans" w:cs="Times New Roman"/>
          <w:color w:val="000000"/>
          <w:sz w:val="21"/>
          <w:szCs w:val="21"/>
        </w:rPr>
      </w:pPr>
      <w:proofErr w:type="gramStart"/>
      <w:r w:rsidRPr="00A457CC">
        <w:rPr>
          <w:rFonts w:ascii="Cognizant-Sans" w:eastAsia="Times New Roman" w:hAnsi="Cognizant-Sans" w:cs="Times New Roman"/>
          <w:color w:val="000000"/>
          <w:sz w:val="21"/>
          <w:szCs w:val="21"/>
        </w:rPr>
        <w:t>Your</w:t>
      </w:r>
      <w:proofErr w:type="gramEnd"/>
      <w:r w:rsidRPr="00A457CC">
        <w:rPr>
          <w:rFonts w:ascii="Cognizant-Sans" w:eastAsia="Times New Roman" w:hAnsi="Cognizant-Sans" w:cs="Times New Roman"/>
          <w:color w:val="000000"/>
          <w:sz w:val="21"/>
          <w:szCs w:val="21"/>
        </w:rPr>
        <w:t xml:space="preserve"> Answer</w:t>
      </w:r>
    </w:p>
    <w:p w14:paraId="1295915B" w14:textId="77777777" w:rsidR="00A457CC" w:rsidRPr="00A457CC" w:rsidRDefault="00A457CC" w:rsidP="00A457CC">
      <w:pPr>
        <w:shd w:val="clear" w:color="auto" w:fill="FFFFFF"/>
        <w:spacing w:after="0" w:line="240" w:lineRule="auto"/>
        <w:rPr>
          <w:rFonts w:ascii="Cognizant-Sans" w:eastAsia="Times New Roman" w:hAnsi="Cognizant-Sans" w:cs="Times New Roman"/>
          <w:color w:val="4B4D4D"/>
          <w:sz w:val="24"/>
          <w:szCs w:val="24"/>
        </w:rPr>
      </w:pPr>
      <w:r w:rsidRPr="00A457CC">
        <w:rPr>
          <w:rFonts w:ascii="Cognizant-Sans" w:eastAsia="Times New Roman" w:hAnsi="Cognizant-Sans" w:cs="Times New Roman"/>
          <w:color w:val="489FDF"/>
          <w:sz w:val="21"/>
          <w:szCs w:val="21"/>
        </w:rPr>
        <w:t>For the Developers to manage themselves during the Sprint</w:t>
      </w:r>
    </w:p>
    <w:p w14:paraId="0EF61A04" w14:textId="77777777" w:rsidR="00A457CC" w:rsidRPr="00A457CC" w:rsidRDefault="00A457CC" w:rsidP="00A457CC">
      <w:pPr>
        <w:shd w:val="clear" w:color="auto" w:fill="FFFFFF"/>
        <w:spacing w:after="0" w:line="240" w:lineRule="auto"/>
        <w:rPr>
          <w:rFonts w:ascii="Cognizant-Sans" w:eastAsia="Times New Roman" w:hAnsi="Cognizant-Sans" w:cs="Times New Roman"/>
          <w:color w:val="000000"/>
          <w:sz w:val="24"/>
          <w:szCs w:val="24"/>
        </w:rPr>
      </w:pPr>
      <w:r w:rsidRPr="00A457CC">
        <w:rPr>
          <w:rFonts w:ascii="Cognizant-Sans" w:eastAsia="Times New Roman" w:hAnsi="Cognizant-Sans" w:cs="Times New Roman"/>
          <w:color w:val="000000"/>
          <w:sz w:val="24"/>
          <w:szCs w:val="24"/>
        </w:rPr>
        <w:t>2.</w:t>
      </w:r>
    </w:p>
    <w:p w14:paraId="1250C9A6" w14:textId="77777777" w:rsidR="00A457CC" w:rsidRPr="00A457CC" w:rsidRDefault="00A457CC" w:rsidP="00A457CC">
      <w:pPr>
        <w:shd w:val="clear" w:color="auto" w:fill="FFFFFF"/>
        <w:spacing w:before="100" w:beforeAutospacing="1" w:after="100" w:afterAutospacing="1" w:line="240" w:lineRule="auto"/>
        <w:rPr>
          <w:rFonts w:ascii="Cognizant-Sans" w:eastAsia="Times New Roman" w:hAnsi="Cognizant-Sans" w:cs="Times New Roman"/>
          <w:color w:val="4B4D4D"/>
          <w:sz w:val="24"/>
          <w:szCs w:val="24"/>
        </w:rPr>
      </w:pPr>
      <w:r w:rsidRPr="00A457CC">
        <w:rPr>
          <w:rFonts w:ascii="Cognizant-Sans" w:eastAsia="Times New Roman" w:hAnsi="Cognizant-Sans" w:cs="Times New Roman"/>
          <w:color w:val="4B4D4D"/>
          <w:sz w:val="24"/>
          <w:szCs w:val="24"/>
        </w:rPr>
        <w:t xml:space="preserve">Who is primarily responsible for maintaining the Product </w:t>
      </w:r>
      <w:proofErr w:type="gramStart"/>
      <w:r w:rsidRPr="00A457CC">
        <w:rPr>
          <w:rFonts w:ascii="Cognizant-Sans" w:eastAsia="Times New Roman" w:hAnsi="Cognizant-Sans" w:cs="Times New Roman"/>
          <w:color w:val="4B4D4D"/>
          <w:sz w:val="24"/>
          <w:szCs w:val="24"/>
        </w:rPr>
        <w:t>Backlog</w:t>
      </w:r>
      <w:proofErr w:type="gramEnd"/>
    </w:p>
    <w:p w14:paraId="40548FA4" w14:textId="77777777" w:rsidR="00A457CC" w:rsidRPr="00A457CC" w:rsidRDefault="00A457CC" w:rsidP="00A457CC">
      <w:pPr>
        <w:shd w:val="clear" w:color="auto" w:fill="FFFFFF"/>
        <w:spacing w:line="240" w:lineRule="auto"/>
        <w:rPr>
          <w:rFonts w:ascii="Cognizant-Sans" w:eastAsia="Times New Roman" w:hAnsi="Cognizant-Sans" w:cs="Times New Roman"/>
          <w:color w:val="000000"/>
          <w:sz w:val="21"/>
          <w:szCs w:val="21"/>
        </w:rPr>
      </w:pPr>
      <w:r w:rsidRPr="00A457CC">
        <w:rPr>
          <w:rFonts w:ascii="Cognizant-Sans" w:eastAsia="Times New Roman" w:hAnsi="Cognizant-Sans" w:cs="Times New Roman"/>
          <w:color w:val="000000"/>
          <w:sz w:val="21"/>
          <w:szCs w:val="21"/>
        </w:rPr>
        <w:t>Correct Answer</w:t>
      </w:r>
    </w:p>
    <w:p w14:paraId="0717521C" w14:textId="77777777" w:rsidR="00A457CC" w:rsidRPr="00A457CC" w:rsidRDefault="00A457CC" w:rsidP="00A457CC">
      <w:pPr>
        <w:shd w:val="clear" w:color="auto" w:fill="FFFFFF"/>
        <w:spacing w:line="240" w:lineRule="auto"/>
        <w:rPr>
          <w:rFonts w:ascii="Cognizant-Sans" w:eastAsia="Times New Roman" w:hAnsi="Cognizant-Sans" w:cs="Times New Roman"/>
          <w:color w:val="000000"/>
          <w:sz w:val="21"/>
          <w:szCs w:val="21"/>
        </w:rPr>
      </w:pPr>
      <w:r w:rsidRPr="00A457CC">
        <w:rPr>
          <w:rFonts w:ascii="Cognizant-Sans" w:eastAsia="Times New Roman" w:hAnsi="Cognizant-Sans" w:cs="Times New Roman"/>
          <w:color w:val="000000"/>
          <w:sz w:val="21"/>
          <w:szCs w:val="21"/>
        </w:rPr>
        <w:t>Product Owner</w:t>
      </w:r>
    </w:p>
    <w:p w14:paraId="24B5B33F" w14:textId="77777777" w:rsidR="00A457CC" w:rsidRPr="00A457CC" w:rsidRDefault="00A457CC" w:rsidP="00A457CC">
      <w:pPr>
        <w:shd w:val="clear" w:color="auto" w:fill="FFFFFF"/>
        <w:spacing w:line="240" w:lineRule="auto"/>
        <w:rPr>
          <w:rFonts w:ascii="Cognizant-Sans" w:eastAsia="Times New Roman" w:hAnsi="Cognizant-Sans" w:cs="Times New Roman"/>
          <w:color w:val="000000"/>
          <w:sz w:val="21"/>
          <w:szCs w:val="21"/>
        </w:rPr>
      </w:pPr>
      <w:proofErr w:type="gramStart"/>
      <w:r w:rsidRPr="00A457CC">
        <w:rPr>
          <w:rFonts w:ascii="Cognizant-Sans" w:eastAsia="Times New Roman" w:hAnsi="Cognizant-Sans" w:cs="Times New Roman"/>
          <w:color w:val="000000"/>
          <w:sz w:val="21"/>
          <w:szCs w:val="21"/>
        </w:rPr>
        <w:t>Your</w:t>
      </w:r>
      <w:proofErr w:type="gramEnd"/>
      <w:r w:rsidRPr="00A457CC">
        <w:rPr>
          <w:rFonts w:ascii="Cognizant-Sans" w:eastAsia="Times New Roman" w:hAnsi="Cognizant-Sans" w:cs="Times New Roman"/>
          <w:color w:val="000000"/>
          <w:sz w:val="21"/>
          <w:szCs w:val="21"/>
        </w:rPr>
        <w:t xml:space="preserve"> Answer</w:t>
      </w:r>
    </w:p>
    <w:p w14:paraId="69AA3EC4" w14:textId="77777777" w:rsidR="00A457CC" w:rsidRPr="00A457CC" w:rsidRDefault="00A457CC" w:rsidP="00A457CC">
      <w:pPr>
        <w:shd w:val="clear" w:color="auto" w:fill="FFFFFF"/>
        <w:spacing w:after="0" w:line="240" w:lineRule="auto"/>
        <w:rPr>
          <w:rFonts w:ascii="Cognizant-Sans" w:eastAsia="Times New Roman" w:hAnsi="Cognizant-Sans" w:cs="Times New Roman"/>
          <w:color w:val="4B4D4D"/>
          <w:sz w:val="24"/>
          <w:szCs w:val="24"/>
        </w:rPr>
      </w:pPr>
      <w:r w:rsidRPr="00A457CC">
        <w:rPr>
          <w:rFonts w:ascii="Cognizant-Sans" w:eastAsia="Times New Roman" w:hAnsi="Cognizant-Sans" w:cs="Times New Roman"/>
          <w:color w:val="489FDF"/>
          <w:sz w:val="21"/>
          <w:szCs w:val="21"/>
        </w:rPr>
        <w:t>Product Owner</w:t>
      </w:r>
    </w:p>
    <w:p w14:paraId="4336DEF6" w14:textId="77777777" w:rsidR="00A457CC" w:rsidRPr="00A457CC" w:rsidRDefault="00A457CC" w:rsidP="00A457CC">
      <w:pPr>
        <w:shd w:val="clear" w:color="auto" w:fill="FFFFFF"/>
        <w:spacing w:after="0" w:line="240" w:lineRule="auto"/>
        <w:rPr>
          <w:rFonts w:ascii="Cognizant-Sans" w:eastAsia="Times New Roman" w:hAnsi="Cognizant-Sans" w:cs="Times New Roman"/>
          <w:color w:val="000000"/>
          <w:sz w:val="24"/>
          <w:szCs w:val="24"/>
        </w:rPr>
      </w:pPr>
      <w:r w:rsidRPr="00A457CC">
        <w:rPr>
          <w:rFonts w:ascii="Cognizant-Sans" w:eastAsia="Times New Roman" w:hAnsi="Cognizant-Sans" w:cs="Times New Roman"/>
          <w:color w:val="000000"/>
          <w:sz w:val="24"/>
          <w:szCs w:val="24"/>
        </w:rPr>
        <w:t>3.</w:t>
      </w:r>
    </w:p>
    <w:p w14:paraId="2B146394" w14:textId="77777777" w:rsidR="00A457CC" w:rsidRPr="00A457CC" w:rsidRDefault="00A457CC" w:rsidP="00A457CC">
      <w:pPr>
        <w:shd w:val="clear" w:color="auto" w:fill="FFFFFF"/>
        <w:spacing w:before="100" w:beforeAutospacing="1" w:after="100" w:afterAutospacing="1" w:line="240" w:lineRule="auto"/>
        <w:rPr>
          <w:rFonts w:ascii="Cognizant-Sans" w:eastAsia="Times New Roman" w:hAnsi="Cognizant-Sans" w:cs="Times New Roman"/>
          <w:color w:val="4B4D4D"/>
          <w:sz w:val="24"/>
          <w:szCs w:val="24"/>
        </w:rPr>
      </w:pPr>
      <w:r w:rsidRPr="00A457CC">
        <w:rPr>
          <w:rFonts w:ascii="Cognizant-Sans" w:eastAsia="Times New Roman" w:hAnsi="Cognizant-Sans" w:cs="Times New Roman"/>
          <w:color w:val="4B4D4D"/>
          <w:sz w:val="24"/>
          <w:szCs w:val="24"/>
        </w:rPr>
        <w:t>The Product Owner’s authority to change and update the Product Backlog is unlimited except for ____________</w:t>
      </w:r>
    </w:p>
    <w:p w14:paraId="483CE0EF" w14:textId="77777777" w:rsidR="00A457CC" w:rsidRPr="00A457CC" w:rsidRDefault="00A457CC" w:rsidP="00A457CC">
      <w:pPr>
        <w:shd w:val="clear" w:color="auto" w:fill="FFFFFF"/>
        <w:spacing w:line="240" w:lineRule="auto"/>
        <w:rPr>
          <w:rFonts w:ascii="Cognizant-Sans" w:eastAsia="Times New Roman" w:hAnsi="Cognizant-Sans" w:cs="Times New Roman"/>
          <w:color w:val="000000"/>
          <w:sz w:val="21"/>
          <w:szCs w:val="21"/>
        </w:rPr>
      </w:pPr>
      <w:r w:rsidRPr="00A457CC">
        <w:rPr>
          <w:rFonts w:ascii="Cognizant-Sans" w:eastAsia="Times New Roman" w:hAnsi="Cognizant-Sans" w:cs="Times New Roman"/>
          <w:color w:val="000000"/>
          <w:sz w:val="21"/>
          <w:szCs w:val="21"/>
        </w:rPr>
        <w:t>Correct Answer</w:t>
      </w:r>
    </w:p>
    <w:p w14:paraId="628E0531" w14:textId="77777777" w:rsidR="00A457CC" w:rsidRPr="00A457CC" w:rsidRDefault="00A457CC" w:rsidP="00A457CC">
      <w:pPr>
        <w:shd w:val="clear" w:color="auto" w:fill="FFFFFF"/>
        <w:spacing w:line="240" w:lineRule="auto"/>
        <w:rPr>
          <w:rFonts w:ascii="Cognizant-Sans" w:eastAsia="Times New Roman" w:hAnsi="Cognizant-Sans" w:cs="Times New Roman"/>
          <w:color w:val="000000"/>
          <w:sz w:val="21"/>
          <w:szCs w:val="21"/>
        </w:rPr>
      </w:pPr>
      <w:r w:rsidRPr="00A457CC">
        <w:rPr>
          <w:rFonts w:ascii="Cognizant-Sans" w:eastAsia="Times New Roman" w:hAnsi="Cognizant-Sans" w:cs="Times New Roman"/>
          <w:color w:val="000000"/>
          <w:sz w:val="21"/>
          <w:szCs w:val="21"/>
        </w:rPr>
        <w:t>Nothing. The entire organization must respect a Product Owners decisions.</w:t>
      </w:r>
    </w:p>
    <w:p w14:paraId="7D6A16DE" w14:textId="77777777" w:rsidR="00A457CC" w:rsidRPr="00A457CC" w:rsidRDefault="00A457CC" w:rsidP="00A457CC">
      <w:pPr>
        <w:shd w:val="clear" w:color="auto" w:fill="FFFFFF"/>
        <w:spacing w:line="240" w:lineRule="auto"/>
        <w:rPr>
          <w:rFonts w:ascii="Cognizant-Sans" w:eastAsia="Times New Roman" w:hAnsi="Cognizant-Sans" w:cs="Times New Roman"/>
          <w:color w:val="000000"/>
          <w:sz w:val="21"/>
          <w:szCs w:val="21"/>
        </w:rPr>
      </w:pPr>
      <w:proofErr w:type="gramStart"/>
      <w:r w:rsidRPr="00A457CC">
        <w:rPr>
          <w:rFonts w:ascii="Cognizant-Sans" w:eastAsia="Times New Roman" w:hAnsi="Cognizant-Sans" w:cs="Times New Roman"/>
          <w:color w:val="000000"/>
          <w:sz w:val="21"/>
          <w:szCs w:val="21"/>
        </w:rPr>
        <w:t>Your</w:t>
      </w:r>
      <w:proofErr w:type="gramEnd"/>
      <w:r w:rsidRPr="00A457CC">
        <w:rPr>
          <w:rFonts w:ascii="Cognizant-Sans" w:eastAsia="Times New Roman" w:hAnsi="Cognizant-Sans" w:cs="Times New Roman"/>
          <w:color w:val="000000"/>
          <w:sz w:val="21"/>
          <w:szCs w:val="21"/>
        </w:rPr>
        <w:t xml:space="preserve"> Answer</w:t>
      </w:r>
    </w:p>
    <w:p w14:paraId="69FC3C54" w14:textId="77777777" w:rsidR="00A457CC" w:rsidRPr="00A457CC" w:rsidRDefault="00A457CC" w:rsidP="00A457CC">
      <w:pPr>
        <w:shd w:val="clear" w:color="auto" w:fill="FFFFFF"/>
        <w:spacing w:after="0" w:line="240" w:lineRule="auto"/>
        <w:rPr>
          <w:rFonts w:ascii="Cognizant-Sans" w:eastAsia="Times New Roman" w:hAnsi="Cognizant-Sans" w:cs="Times New Roman"/>
          <w:color w:val="4B4D4D"/>
          <w:sz w:val="24"/>
          <w:szCs w:val="24"/>
        </w:rPr>
      </w:pPr>
      <w:r w:rsidRPr="00A457CC">
        <w:rPr>
          <w:rFonts w:ascii="Cognizant-Sans" w:eastAsia="Times New Roman" w:hAnsi="Cognizant-Sans" w:cs="Times New Roman"/>
          <w:color w:val="FB4A4A"/>
          <w:sz w:val="21"/>
          <w:szCs w:val="21"/>
        </w:rPr>
        <w:t>Work for which impediments exist that the Scrum Master still needs to resolve.</w:t>
      </w:r>
    </w:p>
    <w:p w14:paraId="0CA3621F" w14:textId="77777777" w:rsidR="00A457CC" w:rsidRPr="00A457CC" w:rsidRDefault="00A457CC" w:rsidP="00A457CC">
      <w:pPr>
        <w:shd w:val="clear" w:color="auto" w:fill="FFFFFF"/>
        <w:spacing w:after="0" w:line="240" w:lineRule="auto"/>
        <w:rPr>
          <w:rFonts w:ascii="Cognizant-Sans" w:eastAsia="Times New Roman" w:hAnsi="Cognizant-Sans" w:cs="Times New Roman"/>
          <w:color w:val="000000"/>
          <w:sz w:val="24"/>
          <w:szCs w:val="24"/>
        </w:rPr>
      </w:pPr>
      <w:r w:rsidRPr="00A457CC">
        <w:rPr>
          <w:rFonts w:ascii="Cognizant-Sans" w:eastAsia="Times New Roman" w:hAnsi="Cognizant-Sans" w:cs="Times New Roman"/>
          <w:color w:val="000000"/>
          <w:sz w:val="24"/>
          <w:szCs w:val="24"/>
        </w:rPr>
        <w:t>4.</w:t>
      </w:r>
    </w:p>
    <w:p w14:paraId="72F7FF8C" w14:textId="77777777" w:rsidR="00A457CC" w:rsidRPr="00A457CC" w:rsidRDefault="00A457CC" w:rsidP="00A457CC">
      <w:pPr>
        <w:shd w:val="clear" w:color="auto" w:fill="FFFFFF"/>
        <w:spacing w:before="100" w:beforeAutospacing="1" w:after="100" w:afterAutospacing="1" w:line="240" w:lineRule="auto"/>
        <w:rPr>
          <w:rFonts w:ascii="Cognizant-Sans" w:eastAsia="Times New Roman" w:hAnsi="Cognizant-Sans" w:cs="Times New Roman"/>
          <w:color w:val="4B4D4D"/>
          <w:sz w:val="24"/>
          <w:szCs w:val="24"/>
        </w:rPr>
      </w:pPr>
      <w:r w:rsidRPr="00A457CC">
        <w:rPr>
          <w:rFonts w:ascii="Cognizant-Sans" w:eastAsia="Times New Roman" w:hAnsi="Cognizant-Sans" w:cs="Times New Roman"/>
          <w:color w:val="4B4D4D"/>
          <w:sz w:val="24"/>
          <w:szCs w:val="24"/>
        </w:rPr>
        <w:t>Which of the following is a responsibility of the Product Owner?</w:t>
      </w:r>
    </w:p>
    <w:p w14:paraId="2F139838" w14:textId="77777777" w:rsidR="00A457CC" w:rsidRPr="00A457CC" w:rsidRDefault="00A457CC" w:rsidP="00A457CC">
      <w:pPr>
        <w:shd w:val="clear" w:color="auto" w:fill="FFFFFF"/>
        <w:spacing w:line="240" w:lineRule="auto"/>
        <w:rPr>
          <w:rFonts w:ascii="Cognizant-Sans" w:eastAsia="Times New Roman" w:hAnsi="Cognizant-Sans" w:cs="Times New Roman"/>
          <w:color w:val="000000"/>
          <w:sz w:val="21"/>
          <w:szCs w:val="21"/>
        </w:rPr>
      </w:pPr>
      <w:r w:rsidRPr="00A457CC">
        <w:rPr>
          <w:rFonts w:ascii="Cognizant-Sans" w:eastAsia="Times New Roman" w:hAnsi="Cognizant-Sans" w:cs="Times New Roman"/>
          <w:color w:val="000000"/>
          <w:sz w:val="21"/>
          <w:szCs w:val="21"/>
        </w:rPr>
        <w:t>Correct Answer</w:t>
      </w:r>
    </w:p>
    <w:p w14:paraId="1DC367A6" w14:textId="77777777" w:rsidR="00A457CC" w:rsidRPr="00A457CC" w:rsidRDefault="00A457CC" w:rsidP="00A457CC">
      <w:pPr>
        <w:shd w:val="clear" w:color="auto" w:fill="FFFFFF"/>
        <w:spacing w:line="240" w:lineRule="auto"/>
        <w:rPr>
          <w:rFonts w:ascii="Cognizant-Sans" w:eastAsia="Times New Roman" w:hAnsi="Cognizant-Sans" w:cs="Times New Roman"/>
          <w:color w:val="000000"/>
          <w:sz w:val="21"/>
          <w:szCs w:val="21"/>
        </w:rPr>
      </w:pPr>
      <w:r w:rsidRPr="00A457CC">
        <w:rPr>
          <w:rFonts w:ascii="Cognizant-Sans" w:eastAsia="Times New Roman" w:hAnsi="Cognizant-Sans" w:cs="Times New Roman"/>
          <w:color w:val="000000"/>
          <w:sz w:val="21"/>
          <w:szCs w:val="21"/>
        </w:rPr>
        <w:t>Determine the appropriate release dates.</w:t>
      </w:r>
    </w:p>
    <w:p w14:paraId="6C6C13D5" w14:textId="77777777" w:rsidR="00A457CC" w:rsidRPr="00A457CC" w:rsidRDefault="00A457CC" w:rsidP="00A457CC">
      <w:pPr>
        <w:shd w:val="clear" w:color="auto" w:fill="FFFFFF"/>
        <w:spacing w:line="240" w:lineRule="auto"/>
        <w:rPr>
          <w:rFonts w:ascii="Cognizant-Sans" w:eastAsia="Times New Roman" w:hAnsi="Cognizant-Sans" w:cs="Times New Roman"/>
          <w:color w:val="000000"/>
          <w:sz w:val="21"/>
          <w:szCs w:val="21"/>
        </w:rPr>
      </w:pPr>
      <w:proofErr w:type="gramStart"/>
      <w:r w:rsidRPr="00A457CC">
        <w:rPr>
          <w:rFonts w:ascii="Cognizant-Sans" w:eastAsia="Times New Roman" w:hAnsi="Cognizant-Sans" w:cs="Times New Roman"/>
          <w:color w:val="000000"/>
          <w:sz w:val="21"/>
          <w:szCs w:val="21"/>
        </w:rPr>
        <w:t>Your</w:t>
      </w:r>
      <w:proofErr w:type="gramEnd"/>
      <w:r w:rsidRPr="00A457CC">
        <w:rPr>
          <w:rFonts w:ascii="Cognizant-Sans" w:eastAsia="Times New Roman" w:hAnsi="Cognizant-Sans" w:cs="Times New Roman"/>
          <w:color w:val="000000"/>
          <w:sz w:val="21"/>
          <w:szCs w:val="21"/>
        </w:rPr>
        <w:t xml:space="preserve"> Answer</w:t>
      </w:r>
    </w:p>
    <w:p w14:paraId="0941CBFE" w14:textId="77777777" w:rsidR="00A457CC" w:rsidRPr="00A457CC" w:rsidRDefault="00A457CC" w:rsidP="00A457CC">
      <w:pPr>
        <w:shd w:val="clear" w:color="auto" w:fill="FFFFFF"/>
        <w:spacing w:after="0" w:line="240" w:lineRule="auto"/>
        <w:rPr>
          <w:rFonts w:ascii="Cognizant-Sans" w:eastAsia="Times New Roman" w:hAnsi="Cognizant-Sans" w:cs="Times New Roman"/>
          <w:color w:val="4B4D4D"/>
          <w:sz w:val="24"/>
          <w:szCs w:val="24"/>
        </w:rPr>
      </w:pPr>
      <w:r w:rsidRPr="00A457CC">
        <w:rPr>
          <w:rFonts w:ascii="Cognizant-Sans" w:eastAsia="Times New Roman" w:hAnsi="Cognizant-Sans" w:cs="Times New Roman"/>
          <w:color w:val="FB4A4A"/>
          <w:sz w:val="21"/>
          <w:szCs w:val="21"/>
        </w:rPr>
        <w:t>Determine the Developers composition necessary for success.</w:t>
      </w:r>
    </w:p>
    <w:p w14:paraId="3C3B7B42" w14:textId="77777777" w:rsidR="00A457CC" w:rsidRPr="00A457CC" w:rsidRDefault="00A457CC" w:rsidP="00A457CC">
      <w:pPr>
        <w:shd w:val="clear" w:color="auto" w:fill="FFFFFF"/>
        <w:spacing w:after="0" w:line="240" w:lineRule="auto"/>
        <w:rPr>
          <w:rFonts w:ascii="Cognizant-Sans" w:eastAsia="Times New Roman" w:hAnsi="Cognizant-Sans" w:cs="Times New Roman"/>
          <w:color w:val="000000"/>
          <w:sz w:val="24"/>
          <w:szCs w:val="24"/>
        </w:rPr>
      </w:pPr>
      <w:r w:rsidRPr="00A457CC">
        <w:rPr>
          <w:rFonts w:ascii="Cognizant-Sans" w:eastAsia="Times New Roman" w:hAnsi="Cognizant-Sans" w:cs="Times New Roman"/>
          <w:color w:val="000000"/>
          <w:sz w:val="24"/>
          <w:szCs w:val="24"/>
        </w:rPr>
        <w:t>5.</w:t>
      </w:r>
    </w:p>
    <w:p w14:paraId="50F45E5B" w14:textId="77777777" w:rsidR="00A457CC" w:rsidRPr="00A457CC" w:rsidRDefault="00A457CC" w:rsidP="00A457CC">
      <w:pPr>
        <w:shd w:val="clear" w:color="auto" w:fill="FFFFFF"/>
        <w:spacing w:before="100" w:beforeAutospacing="1" w:after="100" w:afterAutospacing="1" w:line="240" w:lineRule="auto"/>
        <w:rPr>
          <w:rFonts w:ascii="Cognizant-Sans" w:eastAsia="Times New Roman" w:hAnsi="Cognizant-Sans" w:cs="Times New Roman"/>
          <w:color w:val="4B4D4D"/>
          <w:sz w:val="24"/>
          <w:szCs w:val="24"/>
        </w:rPr>
      </w:pPr>
      <w:r w:rsidRPr="00A457CC">
        <w:rPr>
          <w:rFonts w:ascii="Cognizant-Sans" w:eastAsia="Times New Roman" w:hAnsi="Cognizant-Sans" w:cs="Times New Roman"/>
          <w:color w:val="4B4D4D"/>
          <w:sz w:val="24"/>
          <w:szCs w:val="24"/>
        </w:rPr>
        <w:t>Which of the following is true concerning impediments?</w:t>
      </w:r>
    </w:p>
    <w:p w14:paraId="49D4988F" w14:textId="77777777" w:rsidR="00A457CC" w:rsidRPr="00A457CC" w:rsidRDefault="00A457CC" w:rsidP="00A457CC">
      <w:pPr>
        <w:shd w:val="clear" w:color="auto" w:fill="FFFFFF"/>
        <w:spacing w:line="240" w:lineRule="auto"/>
        <w:rPr>
          <w:rFonts w:ascii="Cognizant-Sans" w:eastAsia="Times New Roman" w:hAnsi="Cognizant-Sans" w:cs="Times New Roman"/>
          <w:color w:val="000000"/>
          <w:sz w:val="21"/>
          <w:szCs w:val="21"/>
        </w:rPr>
      </w:pPr>
      <w:r w:rsidRPr="00A457CC">
        <w:rPr>
          <w:rFonts w:ascii="Cognizant-Sans" w:eastAsia="Times New Roman" w:hAnsi="Cognizant-Sans" w:cs="Times New Roman"/>
          <w:color w:val="000000"/>
          <w:sz w:val="21"/>
          <w:szCs w:val="21"/>
        </w:rPr>
        <w:t>Correct Answer</w:t>
      </w:r>
    </w:p>
    <w:p w14:paraId="7BED7512" w14:textId="77777777" w:rsidR="00A457CC" w:rsidRPr="00A457CC" w:rsidRDefault="00A457CC" w:rsidP="00A457CC">
      <w:pPr>
        <w:shd w:val="clear" w:color="auto" w:fill="FFFFFF"/>
        <w:spacing w:line="240" w:lineRule="auto"/>
        <w:rPr>
          <w:rFonts w:ascii="Cognizant-Sans" w:eastAsia="Times New Roman" w:hAnsi="Cognizant-Sans" w:cs="Times New Roman"/>
          <w:color w:val="000000"/>
          <w:sz w:val="21"/>
          <w:szCs w:val="21"/>
        </w:rPr>
      </w:pPr>
      <w:r w:rsidRPr="00A457CC">
        <w:rPr>
          <w:rFonts w:ascii="Cognizant-Sans" w:eastAsia="Times New Roman" w:hAnsi="Cognizant-Sans" w:cs="Times New Roman"/>
          <w:color w:val="000000"/>
          <w:sz w:val="21"/>
          <w:szCs w:val="21"/>
        </w:rPr>
        <w:t>It is the Scrum Masters top priority to remove impediments.</w:t>
      </w:r>
    </w:p>
    <w:p w14:paraId="5FB12C8C" w14:textId="77777777" w:rsidR="00A457CC" w:rsidRPr="00A457CC" w:rsidRDefault="00A457CC" w:rsidP="00A457CC">
      <w:pPr>
        <w:shd w:val="clear" w:color="auto" w:fill="FFFFFF"/>
        <w:spacing w:line="240" w:lineRule="auto"/>
        <w:rPr>
          <w:rFonts w:ascii="Cognizant-Sans" w:eastAsia="Times New Roman" w:hAnsi="Cognizant-Sans" w:cs="Times New Roman"/>
          <w:color w:val="000000"/>
          <w:sz w:val="21"/>
          <w:szCs w:val="21"/>
        </w:rPr>
      </w:pPr>
      <w:proofErr w:type="gramStart"/>
      <w:r w:rsidRPr="00A457CC">
        <w:rPr>
          <w:rFonts w:ascii="Cognizant-Sans" w:eastAsia="Times New Roman" w:hAnsi="Cognizant-Sans" w:cs="Times New Roman"/>
          <w:color w:val="000000"/>
          <w:sz w:val="21"/>
          <w:szCs w:val="21"/>
        </w:rPr>
        <w:t>Your</w:t>
      </w:r>
      <w:proofErr w:type="gramEnd"/>
      <w:r w:rsidRPr="00A457CC">
        <w:rPr>
          <w:rFonts w:ascii="Cognizant-Sans" w:eastAsia="Times New Roman" w:hAnsi="Cognizant-Sans" w:cs="Times New Roman"/>
          <w:color w:val="000000"/>
          <w:sz w:val="21"/>
          <w:szCs w:val="21"/>
        </w:rPr>
        <w:t xml:space="preserve"> Answer</w:t>
      </w:r>
    </w:p>
    <w:p w14:paraId="2B06DE30" w14:textId="77777777" w:rsidR="00A457CC" w:rsidRPr="00A457CC" w:rsidRDefault="00A457CC" w:rsidP="00A457CC">
      <w:pPr>
        <w:shd w:val="clear" w:color="auto" w:fill="FFFFFF"/>
        <w:spacing w:after="0" w:line="240" w:lineRule="auto"/>
        <w:rPr>
          <w:rFonts w:ascii="Cognizant-Sans" w:eastAsia="Times New Roman" w:hAnsi="Cognizant-Sans" w:cs="Times New Roman"/>
          <w:color w:val="4B4D4D"/>
          <w:sz w:val="24"/>
          <w:szCs w:val="24"/>
        </w:rPr>
      </w:pPr>
      <w:r w:rsidRPr="00A457CC">
        <w:rPr>
          <w:rFonts w:ascii="Cognizant-Sans" w:eastAsia="Times New Roman" w:hAnsi="Cognizant-Sans" w:cs="Times New Roman"/>
          <w:color w:val="489FDF"/>
          <w:sz w:val="21"/>
          <w:szCs w:val="21"/>
        </w:rPr>
        <w:lastRenderedPageBreak/>
        <w:t>It is the Scrum Masters top priority to remove impediments.</w:t>
      </w:r>
    </w:p>
    <w:p w14:paraId="0FA79265" w14:textId="77777777" w:rsidR="003C5994" w:rsidRPr="003C5994" w:rsidRDefault="003C5994" w:rsidP="003C5994">
      <w:pPr>
        <w:shd w:val="clear" w:color="auto" w:fill="EEEEEE"/>
        <w:spacing w:after="0" w:line="240" w:lineRule="auto"/>
        <w:rPr>
          <w:rFonts w:ascii="COgnizant-Sans-Bold" w:eastAsia="Times New Roman" w:hAnsi="COgnizant-Sans-Bold" w:cs="Times New Roman"/>
          <w:color w:val="0033A0"/>
          <w:sz w:val="24"/>
          <w:szCs w:val="24"/>
        </w:rPr>
      </w:pPr>
      <w:r w:rsidRPr="003C5994">
        <w:rPr>
          <w:rFonts w:ascii="COgnizant-Sans-Bold" w:eastAsia="Times New Roman" w:hAnsi="COgnizant-Sans-Bold" w:cs="Times New Roman"/>
          <w:color w:val="0033A0"/>
          <w:sz w:val="24"/>
          <w:szCs w:val="24"/>
        </w:rPr>
        <w:t>ADM Go Modern Agile Week 2 Quiz</w:t>
      </w:r>
    </w:p>
    <w:p w14:paraId="2AA7E291" w14:textId="77777777" w:rsidR="003C5994" w:rsidRPr="003C5994" w:rsidRDefault="003C5994" w:rsidP="003C5994">
      <w:pPr>
        <w:shd w:val="clear" w:color="auto" w:fill="FFFFFF"/>
        <w:spacing w:after="0" w:line="240" w:lineRule="auto"/>
        <w:rPr>
          <w:rFonts w:ascii="Cognizant-Sans" w:eastAsia="Times New Roman" w:hAnsi="Cognizant-Sans" w:cs="Times New Roman"/>
          <w:color w:val="000000"/>
          <w:sz w:val="24"/>
          <w:szCs w:val="24"/>
        </w:rPr>
      </w:pPr>
      <w:r w:rsidRPr="003C5994">
        <w:rPr>
          <w:rFonts w:ascii="Cognizant-Sans" w:eastAsia="Times New Roman" w:hAnsi="Cognizant-Sans" w:cs="Times New Roman"/>
          <w:color w:val="000000"/>
          <w:sz w:val="24"/>
          <w:szCs w:val="24"/>
        </w:rPr>
        <w:t>1.</w:t>
      </w:r>
    </w:p>
    <w:p w14:paraId="05AB9F29" w14:textId="77777777" w:rsidR="003C5994" w:rsidRPr="003C5994" w:rsidRDefault="003C5994" w:rsidP="003C5994">
      <w:pPr>
        <w:shd w:val="clear" w:color="auto" w:fill="FFFFFF"/>
        <w:spacing w:before="100" w:beforeAutospacing="1" w:after="100" w:afterAutospacing="1" w:line="240" w:lineRule="auto"/>
        <w:rPr>
          <w:rFonts w:ascii="Cognizant-Sans" w:eastAsia="Times New Roman" w:hAnsi="Cognizant-Sans" w:cs="Times New Roman"/>
          <w:color w:val="4B4D4D"/>
          <w:sz w:val="24"/>
          <w:szCs w:val="24"/>
        </w:rPr>
      </w:pPr>
      <w:r w:rsidRPr="003C5994">
        <w:rPr>
          <w:rFonts w:ascii="Cognizant-Sans" w:eastAsia="Times New Roman" w:hAnsi="Cognizant-Sans" w:cs="Times New Roman"/>
          <w:color w:val="4B4D4D"/>
          <w:sz w:val="24"/>
          <w:szCs w:val="24"/>
        </w:rPr>
        <w:t>The abbreviation of MVP</w:t>
      </w:r>
    </w:p>
    <w:p w14:paraId="24058A24" w14:textId="77777777" w:rsidR="003C5994" w:rsidRPr="003C5994" w:rsidRDefault="003C5994" w:rsidP="003C5994">
      <w:pPr>
        <w:shd w:val="clear" w:color="auto" w:fill="FFFFFF"/>
        <w:spacing w:line="240" w:lineRule="auto"/>
        <w:rPr>
          <w:rFonts w:ascii="Cognizant-Sans" w:eastAsia="Times New Roman" w:hAnsi="Cognizant-Sans" w:cs="Times New Roman"/>
          <w:color w:val="000000"/>
          <w:sz w:val="21"/>
          <w:szCs w:val="21"/>
        </w:rPr>
      </w:pPr>
      <w:r w:rsidRPr="003C5994">
        <w:rPr>
          <w:rFonts w:ascii="Cognizant-Sans" w:eastAsia="Times New Roman" w:hAnsi="Cognizant-Sans" w:cs="Times New Roman"/>
          <w:color w:val="000000"/>
          <w:sz w:val="21"/>
          <w:szCs w:val="21"/>
        </w:rPr>
        <w:t>Correct Answer</w:t>
      </w:r>
    </w:p>
    <w:p w14:paraId="03913AEF" w14:textId="77777777" w:rsidR="003C5994" w:rsidRPr="003C5994" w:rsidRDefault="003C5994" w:rsidP="003C5994">
      <w:pPr>
        <w:shd w:val="clear" w:color="auto" w:fill="FFFFFF"/>
        <w:spacing w:line="240" w:lineRule="auto"/>
        <w:rPr>
          <w:rFonts w:ascii="Cognizant-Sans" w:eastAsia="Times New Roman" w:hAnsi="Cognizant-Sans" w:cs="Times New Roman"/>
          <w:color w:val="000000"/>
          <w:sz w:val="21"/>
          <w:szCs w:val="21"/>
        </w:rPr>
      </w:pPr>
      <w:r w:rsidRPr="003C5994">
        <w:rPr>
          <w:rFonts w:ascii="Cognizant-Sans" w:eastAsia="Times New Roman" w:hAnsi="Cognizant-Sans" w:cs="Times New Roman"/>
          <w:color w:val="000000"/>
          <w:sz w:val="21"/>
          <w:szCs w:val="21"/>
        </w:rPr>
        <w:t>Minimum Viable Product</w:t>
      </w:r>
    </w:p>
    <w:p w14:paraId="758E8A9C" w14:textId="77777777" w:rsidR="003C5994" w:rsidRPr="003C5994" w:rsidRDefault="003C5994" w:rsidP="003C5994">
      <w:pPr>
        <w:shd w:val="clear" w:color="auto" w:fill="FFFFFF"/>
        <w:spacing w:line="240" w:lineRule="auto"/>
        <w:rPr>
          <w:rFonts w:ascii="Cognizant-Sans" w:eastAsia="Times New Roman" w:hAnsi="Cognizant-Sans" w:cs="Times New Roman"/>
          <w:color w:val="000000"/>
          <w:sz w:val="21"/>
          <w:szCs w:val="21"/>
        </w:rPr>
      </w:pPr>
      <w:proofErr w:type="gramStart"/>
      <w:r w:rsidRPr="003C5994">
        <w:rPr>
          <w:rFonts w:ascii="Cognizant-Sans" w:eastAsia="Times New Roman" w:hAnsi="Cognizant-Sans" w:cs="Times New Roman"/>
          <w:color w:val="000000"/>
          <w:sz w:val="21"/>
          <w:szCs w:val="21"/>
        </w:rPr>
        <w:t>Your</w:t>
      </w:r>
      <w:proofErr w:type="gramEnd"/>
      <w:r w:rsidRPr="003C5994">
        <w:rPr>
          <w:rFonts w:ascii="Cognizant-Sans" w:eastAsia="Times New Roman" w:hAnsi="Cognizant-Sans" w:cs="Times New Roman"/>
          <w:color w:val="000000"/>
          <w:sz w:val="21"/>
          <w:szCs w:val="21"/>
        </w:rPr>
        <w:t xml:space="preserve"> Answer</w:t>
      </w:r>
    </w:p>
    <w:p w14:paraId="78686DD1" w14:textId="77777777" w:rsidR="003C5994" w:rsidRPr="003C5994" w:rsidRDefault="003C5994" w:rsidP="003C5994">
      <w:pPr>
        <w:shd w:val="clear" w:color="auto" w:fill="FFFFFF"/>
        <w:spacing w:after="0" w:line="240" w:lineRule="auto"/>
        <w:rPr>
          <w:rFonts w:ascii="Cognizant-Sans" w:eastAsia="Times New Roman" w:hAnsi="Cognizant-Sans" w:cs="Times New Roman"/>
          <w:color w:val="4B4D4D"/>
          <w:sz w:val="24"/>
          <w:szCs w:val="24"/>
        </w:rPr>
      </w:pPr>
      <w:r w:rsidRPr="003C5994">
        <w:rPr>
          <w:rFonts w:ascii="Cognizant-Sans" w:eastAsia="Times New Roman" w:hAnsi="Cognizant-Sans" w:cs="Times New Roman"/>
          <w:color w:val="489FDF"/>
          <w:sz w:val="21"/>
          <w:szCs w:val="21"/>
        </w:rPr>
        <w:t>Minimum Viable Product</w:t>
      </w:r>
    </w:p>
    <w:p w14:paraId="5949E189" w14:textId="77777777" w:rsidR="003C5994" w:rsidRPr="003C5994" w:rsidRDefault="003C5994" w:rsidP="003C5994">
      <w:pPr>
        <w:shd w:val="clear" w:color="auto" w:fill="FFFFFF"/>
        <w:spacing w:after="0" w:line="240" w:lineRule="auto"/>
        <w:rPr>
          <w:rFonts w:ascii="Cognizant-Sans" w:eastAsia="Times New Roman" w:hAnsi="Cognizant-Sans" w:cs="Times New Roman"/>
          <w:color w:val="000000"/>
          <w:sz w:val="24"/>
          <w:szCs w:val="24"/>
        </w:rPr>
      </w:pPr>
      <w:r w:rsidRPr="003C5994">
        <w:rPr>
          <w:rFonts w:ascii="Cognizant-Sans" w:eastAsia="Times New Roman" w:hAnsi="Cognizant-Sans" w:cs="Times New Roman"/>
          <w:color w:val="000000"/>
          <w:sz w:val="24"/>
          <w:szCs w:val="24"/>
        </w:rPr>
        <w:t>2.</w:t>
      </w:r>
    </w:p>
    <w:p w14:paraId="025E334B" w14:textId="77777777" w:rsidR="003C5994" w:rsidRPr="003C5994" w:rsidRDefault="003C5994" w:rsidP="003C5994">
      <w:pPr>
        <w:shd w:val="clear" w:color="auto" w:fill="FFFFFF"/>
        <w:spacing w:before="100" w:beforeAutospacing="1" w:after="100" w:afterAutospacing="1" w:line="240" w:lineRule="auto"/>
        <w:rPr>
          <w:rFonts w:ascii="Cognizant-Sans" w:eastAsia="Times New Roman" w:hAnsi="Cognizant-Sans" w:cs="Times New Roman"/>
          <w:color w:val="4B4D4D"/>
          <w:sz w:val="24"/>
          <w:szCs w:val="24"/>
        </w:rPr>
      </w:pPr>
      <w:r w:rsidRPr="003C5994">
        <w:rPr>
          <w:rFonts w:ascii="Cognizant-Sans" w:eastAsia="Times New Roman" w:hAnsi="Cognizant-Sans" w:cs="Times New Roman"/>
          <w:color w:val="4B4D4D"/>
          <w:sz w:val="24"/>
          <w:szCs w:val="24"/>
        </w:rPr>
        <w:t>In Scrum we consider something Done,</w:t>
      </w:r>
      <w:proofErr w:type="gramStart"/>
      <w:r w:rsidRPr="003C5994">
        <w:rPr>
          <w:rFonts w:ascii="Cognizant-Sans" w:eastAsia="Times New Roman" w:hAnsi="Cognizant-Sans" w:cs="Times New Roman"/>
          <w:color w:val="4B4D4D"/>
          <w:sz w:val="24"/>
          <w:szCs w:val="24"/>
        </w:rPr>
        <w:t>  when</w:t>
      </w:r>
      <w:proofErr w:type="gramEnd"/>
      <w:r w:rsidRPr="003C5994">
        <w:rPr>
          <w:rFonts w:ascii="Cognizant-Sans" w:eastAsia="Times New Roman" w:hAnsi="Cognizant-Sans" w:cs="Times New Roman"/>
          <w:color w:val="4B4D4D"/>
          <w:sz w:val="24"/>
          <w:szCs w:val="24"/>
        </w:rPr>
        <w:t xml:space="preserve"> it has met our acceptance criteria. State True or False</w:t>
      </w:r>
    </w:p>
    <w:p w14:paraId="72E274A6" w14:textId="77777777" w:rsidR="003C5994" w:rsidRPr="003C5994" w:rsidRDefault="003C5994" w:rsidP="003C5994">
      <w:pPr>
        <w:shd w:val="clear" w:color="auto" w:fill="FFFFFF"/>
        <w:spacing w:line="240" w:lineRule="auto"/>
        <w:rPr>
          <w:rFonts w:ascii="Cognizant-Sans" w:eastAsia="Times New Roman" w:hAnsi="Cognizant-Sans" w:cs="Times New Roman"/>
          <w:color w:val="000000"/>
          <w:sz w:val="21"/>
          <w:szCs w:val="21"/>
        </w:rPr>
      </w:pPr>
      <w:r w:rsidRPr="003C5994">
        <w:rPr>
          <w:rFonts w:ascii="Cognizant-Sans" w:eastAsia="Times New Roman" w:hAnsi="Cognizant-Sans" w:cs="Times New Roman"/>
          <w:color w:val="000000"/>
          <w:sz w:val="21"/>
          <w:szCs w:val="21"/>
        </w:rPr>
        <w:t>Correct Answer</w:t>
      </w:r>
    </w:p>
    <w:p w14:paraId="74A1EB2E" w14:textId="77777777" w:rsidR="003C5994" w:rsidRPr="003C5994" w:rsidRDefault="003C5994" w:rsidP="003C5994">
      <w:pPr>
        <w:shd w:val="clear" w:color="auto" w:fill="FFFFFF"/>
        <w:spacing w:line="240" w:lineRule="auto"/>
        <w:rPr>
          <w:rFonts w:ascii="Cognizant-Sans" w:eastAsia="Times New Roman" w:hAnsi="Cognizant-Sans" w:cs="Times New Roman"/>
          <w:color w:val="000000"/>
          <w:sz w:val="21"/>
          <w:szCs w:val="21"/>
        </w:rPr>
      </w:pPr>
      <w:r w:rsidRPr="003C5994">
        <w:rPr>
          <w:rFonts w:ascii="Cognizant-Sans" w:eastAsia="Times New Roman" w:hAnsi="Cognizant-Sans" w:cs="Times New Roman"/>
          <w:color w:val="000000"/>
          <w:sz w:val="21"/>
          <w:szCs w:val="21"/>
        </w:rPr>
        <w:t>True</w:t>
      </w:r>
    </w:p>
    <w:p w14:paraId="02C8439E" w14:textId="77777777" w:rsidR="003C5994" w:rsidRPr="003C5994" w:rsidRDefault="003C5994" w:rsidP="003C5994">
      <w:pPr>
        <w:shd w:val="clear" w:color="auto" w:fill="FFFFFF"/>
        <w:spacing w:line="240" w:lineRule="auto"/>
        <w:rPr>
          <w:rFonts w:ascii="Cognizant-Sans" w:eastAsia="Times New Roman" w:hAnsi="Cognizant-Sans" w:cs="Times New Roman"/>
          <w:color w:val="000000"/>
          <w:sz w:val="21"/>
          <w:szCs w:val="21"/>
        </w:rPr>
      </w:pPr>
      <w:proofErr w:type="gramStart"/>
      <w:r w:rsidRPr="003C5994">
        <w:rPr>
          <w:rFonts w:ascii="Cognizant-Sans" w:eastAsia="Times New Roman" w:hAnsi="Cognizant-Sans" w:cs="Times New Roman"/>
          <w:color w:val="000000"/>
          <w:sz w:val="21"/>
          <w:szCs w:val="21"/>
        </w:rPr>
        <w:t>Your</w:t>
      </w:r>
      <w:proofErr w:type="gramEnd"/>
      <w:r w:rsidRPr="003C5994">
        <w:rPr>
          <w:rFonts w:ascii="Cognizant-Sans" w:eastAsia="Times New Roman" w:hAnsi="Cognizant-Sans" w:cs="Times New Roman"/>
          <w:color w:val="000000"/>
          <w:sz w:val="21"/>
          <w:szCs w:val="21"/>
        </w:rPr>
        <w:t xml:space="preserve"> Answer</w:t>
      </w:r>
    </w:p>
    <w:p w14:paraId="57D6BA45" w14:textId="77777777" w:rsidR="003C5994" w:rsidRPr="003C5994" w:rsidRDefault="003C5994" w:rsidP="003C5994">
      <w:pPr>
        <w:shd w:val="clear" w:color="auto" w:fill="FFFFFF"/>
        <w:spacing w:after="0" w:line="240" w:lineRule="auto"/>
        <w:rPr>
          <w:rFonts w:ascii="Cognizant-Sans" w:eastAsia="Times New Roman" w:hAnsi="Cognizant-Sans" w:cs="Times New Roman"/>
          <w:color w:val="4B4D4D"/>
          <w:sz w:val="24"/>
          <w:szCs w:val="24"/>
        </w:rPr>
      </w:pPr>
      <w:r w:rsidRPr="003C5994">
        <w:rPr>
          <w:rFonts w:ascii="Cognizant-Sans" w:eastAsia="Times New Roman" w:hAnsi="Cognizant-Sans" w:cs="Times New Roman"/>
          <w:color w:val="489FDF"/>
          <w:sz w:val="21"/>
          <w:szCs w:val="21"/>
        </w:rPr>
        <w:t>True</w:t>
      </w:r>
    </w:p>
    <w:p w14:paraId="63B4D9E9" w14:textId="77777777" w:rsidR="003C5994" w:rsidRPr="003C5994" w:rsidRDefault="003C5994" w:rsidP="003C5994">
      <w:pPr>
        <w:shd w:val="clear" w:color="auto" w:fill="FFFFFF"/>
        <w:spacing w:after="0" w:line="240" w:lineRule="auto"/>
        <w:rPr>
          <w:rFonts w:ascii="Cognizant-Sans" w:eastAsia="Times New Roman" w:hAnsi="Cognizant-Sans" w:cs="Times New Roman"/>
          <w:color w:val="000000"/>
          <w:sz w:val="24"/>
          <w:szCs w:val="24"/>
        </w:rPr>
      </w:pPr>
      <w:r w:rsidRPr="003C5994">
        <w:rPr>
          <w:rFonts w:ascii="Cognizant-Sans" w:eastAsia="Times New Roman" w:hAnsi="Cognizant-Sans" w:cs="Times New Roman"/>
          <w:color w:val="000000"/>
          <w:sz w:val="24"/>
          <w:szCs w:val="24"/>
        </w:rPr>
        <w:t>3.</w:t>
      </w:r>
    </w:p>
    <w:p w14:paraId="2C189F41" w14:textId="77777777" w:rsidR="003C5994" w:rsidRPr="003C5994" w:rsidRDefault="003C5994" w:rsidP="003C5994">
      <w:pPr>
        <w:shd w:val="clear" w:color="auto" w:fill="FFFFFF"/>
        <w:spacing w:before="100" w:beforeAutospacing="1" w:after="100" w:afterAutospacing="1" w:line="240" w:lineRule="auto"/>
        <w:rPr>
          <w:rFonts w:ascii="Cognizant-Sans" w:eastAsia="Times New Roman" w:hAnsi="Cognizant-Sans" w:cs="Times New Roman"/>
          <w:color w:val="4B4D4D"/>
          <w:sz w:val="24"/>
          <w:szCs w:val="24"/>
        </w:rPr>
      </w:pPr>
      <w:r w:rsidRPr="003C5994">
        <w:rPr>
          <w:rFonts w:ascii="Cognizant-Sans" w:eastAsia="Times New Roman" w:hAnsi="Cognizant-Sans" w:cs="Times New Roman"/>
          <w:color w:val="4B4D4D"/>
          <w:sz w:val="24"/>
          <w:szCs w:val="24"/>
        </w:rPr>
        <w:t>The Daily Scrum or the Daily Standup is an Agile Scrum ritual that occurs on a daily basis and that doesn't exceed 15 minutes. State True or False</w:t>
      </w:r>
    </w:p>
    <w:p w14:paraId="47A251C3" w14:textId="77777777" w:rsidR="003C5994" w:rsidRPr="003C5994" w:rsidRDefault="003C5994" w:rsidP="003C5994">
      <w:pPr>
        <w:shd w:val="clear" w:color="auto" w:fill="FFFFFF"/>
        <w:spacing w:line="240" w:lineRule="auto"/>
        <w:rPr>
          <w:rFonts w:ascii="Cognizant-Sans" w:eastAsia="Times New Roman" w:hAnsi="Cognizant-Sans" w:cs="Times New Roman"/>
          <w:color w:val="000000"/>
          <w:sz w:val="21"/>
          <w:szCs w:val="21"/>
        </w:rPr>
      </w:pPr>
      <w:r w:rsidRPr="003C5994">
        <w:rPr>
          <w:rFonts w:ascii="Cognizant-Sans" w:eastAsia="Times New Roman" w:hAnsi="Cognizant-Sans" w:cs="Times New Roman"/>
          <w:color w:val="000000"/>
          <w:sz w:val="21"/>
          <w:szCs w:val="21"/>
        </w:rPr>
        <w:t>Correct Answer</w:t>
      </w:r>
    </w:p>
    <w:p w14:paraId="392774D1" w14:textId="77777777" w:rsidR="003C5994" w:rsidRPr="003C5994" w:rsidRDefault="003C5994" w:rsidP="003C5994">
      <w:pPr>
        <w:shd w:val="clear" w:color="auto" w:fill="FFFFFF"/>
        <w:spacing w:line="240" w:lineRule="auto"/>
        <w:rPr>
          <w:rFonts w:ascii="Cognizant-Sans" w:eastAsia="Times New Roman" w:hAnsi="Cognizant-Sans" w:cs="Times New Roman"/>
          <w:color w:val="000000"/>
          <w:sz w:val="21"/>
          <w:szCs w:val="21"/>
        </w:rPr>
      </w:pPr>
      <w:r w:rsidRPr="003C5994">
        <w:rPr>
          <w:rFonts w:ascii="Cognizant-Sans" w:eastAsia="Times New Roman" w:hAnsi="Cognizant-Sans" w:cs="Times New Roman"/>
          <w:color w:val="000000"/>
          <w:sz w:val="21"/>
          <w:szCs w:val="21"/>
        </w:rPr>
        <w:t>True</w:t>
      </w:r>
    </w:p>
    <w:p w14:paraId="39B93AA3" w14:textId="77777777" w:rsidR="003C5994" w:rsidRPr="003C5994" w:rsidRDefault="003C5994" w:rsidP="003C5994">
      <w:pPr>
        <w:shd w:val="clear" w:color="auto" w:fill="FFFFFF"/>
        <w:spacing w:line="240" w:lineRule="auto"/>
        <w:rPr>
          <w:rFonts w:ascii="Cognizant-Sans" w:eastAsia="Times New Roman" w:hAnsi="Cognizant-Sans" w:cs="Times New Roman"/>
          <w:color w:val="000000"/>
          <w:sz w:val="21"/>
          <w:szCs w:val="21"/>
        </w:rPr>
      </w:pPr>
      <w:proofErr w:type="gramStart"/>
      <w:r w:rsidRPr="003C5994">
        <w:rPr>
          <w:rFonts w:ascii="Cognizant-Sans" w:eastAsia="Times New Roman" w:hAnsi="Cognizant-Sans" w:cs="Times New Roman"/>
          <w:color w:val="000000"/>
          <w:sz w:val="21"/>
          <w:szCs w:val="21"/>
        </w:rPr>
        <w:t>Your</w:t>
      </w:r>
      <w:proofErr w:type="gramEnd"/>
      <w:r w:rsidRPr="003C5994">
        <w:rPr>
          <w:rFonts w:ascii="Cognizant-Sans" w:eastAsia="Times New Roman" w:hAnsi="Cognizant-Sans" w:cs="Times New Roman"/>
          <w:color w:val="000000"/>
          <w:sz w:val="21"/>
          <w:szCs w:val="21"/>
        </w:rPr>
        <w:t xml:space="preserve"> Answer</w:t>
      </w:r>
    </w:p>
    <w:p w14:paraId="120B4859" w14:textId="77777777" w:rsidR="003C5994" w:rsidRPr="003C5994" w:rsidRDefault="003C5994" w:rsidP="003C5994">
      <w:pPr>
        <w:shd w:val="clear" w:color="auto" w:fill="FFFFFF"/>
        <w:spacing w:after="0" w:line="240" w:lineRule="auto"/>
        <w:rPr>
          <w:rFonts w:ascii="Cognizant-Sans" w:eastAsia="Times New Roman" w:hAnsi="Cognizant-Sans" w:cs="Times New Roman"/>
          <w:color w:val="4B4D4D"/>
          <w:sz w:val="24"/>
          <w:szCs w:val="24"/>
        </w:rPr>
      </w:pPr>
      <w:r w:rsidRPr="003C5994">
        <w:rPr>
          <w:rFonts w:ascii="Cognizant-Sans" w:eastAsia="Times New Roman" w:hAnsi="Cognizant-Sans" w:cs="Times New Roman"/>
          <w:color w:val="489FDF"/>
          <w:sz w:val="21"/>
          <w:szCs w:val="21"/>
        </w:rPr>
        <w:t>True</w:t>
      </w:r>
    </w:p>
    <w:p w14:paraId="55E33C99" w14:textId="77777777" w:rsidR="003C5994" w:rsidRPr="003C5994" w:rsidRDefault="003C5994" w:rsidP="003C5994">
      <w:pPr>
        <w:shd w:val="clear" w:color="auto" w:fill="FFFFFF"/>
        <w:spacing w:after="0" w:line="240" w:lineRule="auto"/>
        <w:rPr>
          <w:rFonts w:ascii="Cognizant-Sans" w:eastAsia="Times New Roman" w:hAnsi="Cognizant-Sans" w:cs="Times New Roman"/>
          <w:color w:val="000000"/>
          <w:sz w:val="24"/>
          <w:szCs w:val="24"/>
        </w:rPr>
      </w:pPr>
      <w:r w:rsidRPr="003C5994">
        <w:rPr>
          <w:rFonts w:ascii="Cognizant-Sans" w:eastAsia="Times New Roman" w:hAnsi="Cognizant-Sans" w:cs="Times New Roman"/>
          <w:color w:val="000000"/>
          <w:sz w:val="24"/>
          <w:szCs w:val="24"/>
        </w:rPr>
        <w:t>4.</w:t>
      </w:r>
    </w:p>
    <w:p w14:paraId="09989140" w14:textId="77777777" w:rsidR="003C5994" w:rsidRPr="003C5994" w:rsidRDefault="003C5994" w:rsidP="003C5994">
      <w:pPr>
        <w:shd w:val="clear" w:color="auto" w:fill="FFFFFF"/>
        <w:spacing w:before="100" w:beforeAutospacing="1" w:after="100" w:afterAutospacing="1" w:line="240" w:lineRule="auto"/>
        <w:rPr>
          <w:rFonts w:ascii="Cognizant-Sans" w:eastAsia="Times New Roman" w:hAnsi="Cognizant-Sans" w:cs="Times New Roman"/>
          <w:color w:val="4B4D4D"/>
          <w:sz w:val="24"/>
          <w:szCs w:val="24"/>
        </w:rPr>
      </w:pPr>
      <w:r w:rsidRPr="003C5994">
        <w:rPr>
          <w:rFonts w:ascii="Cognizant-Sans" w:eastAsia="Times New Roman" w:hAnsi="Cognizant-Sans" w:cs="Times New Roman"/>
          <w:color w:val="4B4D4D"/>
          <w:sz w:val="24"/>
          <w:szCs w:val="24"/>
        </w:rPr>
        <w:t>Which of the options are TRUE as a part of SPRINT REVIEW MEETING</w:t>
      </w:r>
    </w:p>
    <w:p w14:paraId="3D090BA8" w14:textId="77777777" w:rsidR="003C5994" w:rsidRPr="003C5994" w:rsidRDefault="003C5994" w:rsidP="003C5994">
      <w:pPr>
        <w:shd w:val="clear" w:color="auto" w:fill="FFFFFF"/>
        <w:spacing w:line="240" w:lineRule="auto"/>
        <w:rPr>
          <w:rFonts w:ascii="Cognizant-Sans" w:eastAsia="Times New Roman" w:hAnsi="Cognizant-Sans" w:cs="Times New Roman"/>
          <w:color w:val="000000"/>
          <w:sz w:val="21"/>
          <w:szCs w:val="21"/>
        </w:rPr>
      </w:pPr>
      <w:r w:rsidRPr="003C5994">
        <w:rPr>
          <w:rFonts w:ascii="Cognizant-Sans" w:eastAsia="Times New Roman" w:hAnsi="Cognizant-Sans" w:cs="Times New Roman"/>
          <w:color w:val="000000"/>
          <w:sz w:val="21"/>
          <w:szCs w:val="21"/>
        </w:rPr>
        <w:t>Correct Answer</w:t>
      </w:r>
    </w:p>
    <w:p w14:paraId="1F1109D8" w14:textId="77777777" w:rsidR="003C5994" w:rsidRPr="003C5994" w:rsidRDefault="003C5994" w:rsidP="003C5994">
      <w:pPr>
        <w:shd w:val="clear" w:color="auto" w:fill="FFFFFF"/>
        <w:spacing w:line="240" w:lineRule="auto"/>
        <w:rPr>
          <w:rFonts w:ascii="Cognizant-Sans" w:eastAsia="Times New Roman" w:hAnsi="Cognizant-Sans" w:cs="Times New Roman"/>
          <w:color w:val="000000"/>
          <w:sz w:val="21"/>
          <w:szCs w:val="21"/>
        </w:rPr>
      </w:pPr>
      <w:proofErr w:type="spellStart"/>
      <w:r w:rsidRPr="003C5994">
        <w:rPr>
          <w:rFonts w:ascii="Cognizant-Sans" w:eastAsia="Times New Roman" w:hAnsi="Cognizant-Sans" w:cs="Times New Roman"/>
          <w:color w:val="000000"/>
          <w:sz w:val="21"/>
          <w:szCs w:val="21"/>
        </w:rPr>
        <w:t>Its</w:t>
      </w:r>
      <w:proofErr w:type="spellEnd"/>
      <w:r w:rsidRPr="003C5994">
        <w:rPr>
          <w:rFonts w:ascii="Cognizant-Sans" w:eastAsia="Times New Roman" w:hAnsi="Cognizant-Sans" w:cs="Times New Roman"/>
          <w:color w:val="000000"/>
          <w:sz w:val="21"/>
          <w:szCs w:val="21"/>
        </w:rPr>
        <w:t xml:space="preserve"> an Informal meeting that would extend </w:t>
      </w:r>
      <w:proofErr w:type="spellStart"/>
      <w:r w:rsidRPr="003C5994">
        <w:rPr>
          <w:rFonts w:ascii="Cognizant-Sans" w:eastAsia="Times New Roman" w:hAnsi="Cognizant-Sans" w:cs="Times New Roman"/>
          <w:color w:val="000000"/>
          <w:sz w:val="21"/>
          <w:szCs w:val="21"/>
        </w:rPr>
        <w:t>upto</w:t>
      </w:r>
      <w:proofErr w:type="spellEnd"/>
      <w:r w:rsidRPr="003C5994">
        <w:rPr>
          <w:rFonts w:ascii="Cognizant-Sans" w:eastAsia="Times New Roman" w:hAnsi="Cognizant-Sans" w:cs="Times New Roman"/>
          <w:color w:val="000000"/>
          <w:sz w:val="21"/>
          <w:szCs w:val="21"/>
        </w:rPr>
        <w:t xml:space="preserve"> 4 </w:t>
      </w:r>
      <w:proofErr w:type="spellStart"/>
      <w:r w:rsidRPr="003C5994">
        <w:rPr>
          <w:rFonts w:ascii="Cognizant-Sans" w:eastAsia="Times New Roman" w:hAnsi="Cognizant-Sans" w:cs="Times New Roman"/>
          <w:color w:val="000000"/>
          <w:sz w:val="21"/>
          <w:szCs w:val="21"/>
        </w:rPr>
        <w:t>hrs</w:t>
      </w:r>
      <w:proofErr w:type="spellEnd"/>
      <w:r w:rsidRPr="003C5994">
        <w:rPr>
          <w:rFonts w:ascii="Cognizant-Sans" w:eastAsia="Times New Roman" w:hAnsi="Cognizant-Sans" w:cs="Times New Roman"/>
          <w:color w:val="000000"/>
          <w:sz w:val="21"/>
          <w:szCs w:val="21"/>
        </w:rPr>
        <w:t xml:space="preserve"> for 1 month </w:t>
      </w:r>
      <w:proofErr w:type="spellStart"/>
      <w:r w:rsidRPr="003C5994">
        <w:rPr>
          <w:rFonts w:ascii="Cognizant-Sans" w:eastAsia="Times New Roman" w:hAnsi="Cognizant-Sans" w:cs="Times New Roman"/>
          <w:color w:val="000000"/>
          <w:sz w:val="21"/>
          <w:szCs w:val="21"/>
        </w:rPr>
        <w:t>sprint;Review</w:t>
      </w:r>
      <w:proofErr w:type="spellEnd"/>
      <w:r w:rsidRPr="003C5994">
        <w:rPr>
          <w:rFonts w:ascii="Cognizant-Sans" w:eastAsia="Times New Roman" w:hAnsi="Cognizant-Sans" w:cs="Times New Roman"/>
          <w:color w:val="000000"/>
          <w:sz w:val="21"/>
          <w:szCs w:val="21"/>
        </w:rPr>
        <w:t xml:space="preserve"> the Key sprint metrics like Velocity, Burn down charts etc.,;</w:t>
      </w:r>
    </w:p>
    <w:p w14:paraId="6BB366D4" w14:textId="77777777" w:rsidR="003C5994" w:rsidRPr="003C5994" w:rsidRDefault="003C5994" w:rsidP="003C5994">
      <w:pPr>
        <w:shd w:val="clear" w:color="auto" w:fill="FFFFFF"/>
        <w:spacing w:line="240" w:lineRule="auto"/>
        <w:rPr>
          <w:rFonts w:ascii="Cognizant-Sans" w:eastAsia="Times New Roman" w:hAnsi="Cognizant-Sans" w:cs="Times New Roman"/>
          <w:color w:val="000000"/>
          <w:sz w:val="21"/>
          <w:szCs w:val="21"/>
        </w:rPr>
      </w:pPr>
      <w:proofErr w:type="gramStart"/>
      <w:r w:rsidRPr="003C5994">
        <w:rPr>
          <w:rFonts w:ascii="Cognizant-Sans" w:eastAsia="Times New Roman" w:hAnsi="Cognizant-Sans" w:cs="Times New Roman"/>
          <w:color w:val="000000"/>
          <w:sz w:val="21"/>
          <w:szCs w:val="21"/>
        </w:rPr>
        <w:t>Your</w:t>
      </w:r>
      <w:proofErr w:type="gramEnd"/>
      <w:r w:rsidRPr="003C5994">
        <w:rPr>
          <w:rFonts w:ascii="Cognizant-Sans" w:eastAsia="Times New Roman" w:hAnsi="Cognizant-Sans" w:cs="Times New Roman"/>
          <w:color w:val="000000"/>
          <w:sz w:val="21"/>
          <w:szCs w:val="21"/>
        </w:rPr>
        <w:t xml:space="preserve"> Answer</w:t>
      </w:r>
    </w:p>
    <w:p w14:paraId="5C7CB82B" w14:textId="77777777" w:rsidR="003C5994" w:rsidRPr="003C5994" w:rsidRDefault="003C5994" w:rsidP="003C5994">
      <w:pPr>
        <w:shd w:val="clear" w:color="auto" w:fill="FFFFFF"/>
        <w:spacing w:after="0" w:line="240" w:lineRule="auto"/>
        <w:rPr>
          <w:rFonts w:ascii="Cognizant-Sans" w:eastAsia="Times New Roman" w:hAnsi="Cognizant-Sans" w:cs="Times New Roman"/>
          <w:color w:val="4B4D4D"/>
          <w:sz w:val="24"/>
          <w:szCs w:val="24"/>
        </w:rPr>
      </w:pPr>
      <w:proofErr w:type="spellStart"/>
      <w:r w:rsidRPr="003C5994">
        <w:rPr>
          <w:rFonts w:ascii="Cognizant-Sans" w:eastAsia="Times New Roman" w:hAnsi="Cognizant-Sans" w:cs="Times New Roman"/>
          <w:color w:val="489FDF"/>
          <w:sz w:val="21"/>
          <w:szCs w:val="21"/>
        </w:rPr>
        <w:t>Its</w:t>
      </w:r>
      <w:proofErr w:type="spellEnd"/>
      <w:r w:rsidRPr="003C5994">
        <w:rPr>
          <w:rFonts w:ascii="Cognizant-Sans" w:eastAsia="Times New Roman" w:hAnsi="Cognizant-Sans" w:cs="Times New Roman"/>
          <w:color w:val="489FDF"/>
          <w:sz w:val="21"/>
          <w:szCs w:val="21"/>
        </w:rPr>
        <w:t xml:space="preserve"> an Informal meeting that would extend </w:t>
      </w:r>
      <w:proofErr w:type="spellStart"/>
      <w:r w:rsidRPr="003C5994">
        <w:rPr>
          <w:rFonts w:ascii="Cognizant-Sans" w:eastAsia="Times New Roman" w:hAnsi="Cognizant-Sans" w:cs="Times New Roman"/>
          <w:color w:val="489FDF"/>
          <w:sz w:val="21"/>
          <w:szCs w:val="21"/>
        </w:rPr>
        <w:t>upto</w:t>
      </w:r>
      <w:proofErr w:type="spellEnd"/>
      <w:r w:rsidRPr="003C5994">
        <w:rPr>
          <w:rFonts w:ascii="Cognizant-Sans" w:eastAsia="Times New Roman" w:hAnsi="Cognizant-Sans" w:cs="Times New Roman"/>
          <w:color w:val="489FDF"/>
          <w:sz w:val="21"/>
          <w:szCs w:val="21"/>
        </w:rPr>
        <w:t xml:space="preserve"> 4 </w:t>
      </w:r>
      <w:proofErr w:type="spellStart"/>
      <w:r w:rsidRPr="003C5994">
        <w:rPr>
          <w:rFonts w:ascii="Cognizant-Sans" w:eastAsia="Times New Roman" w:hAnsi="Cognizant-Sans" w:cs="Times New Roman"/>
          <w:color w:val="489FDF"/>
          <w:sz w:val="21"/>
          <w:szCs w:val="21"/>
        </w:rPr>
        <w:t>hrs</w:t>
      </w:r>
      <w:proofErr w:type="spellEnd"/>
      <w:r w:rsidRPr="003C5994">
        <w:rPr>
          <w:rFonts w:ascii="Cognizant-Sans" w:eastAsia="Times New Roman" w:hAnsi="Cognizant-Sans" w:cs="Times New Roman"/>
          <w:color w:val="489FDF"/>
          <w:sz w:val="21"/>
          <w:szCs w:val="21"/>
        </w:rPr>
        <w:t xml:space="preserve"> for 1 month </w:t>
      </w:r>
      <w:proofErr w:type="spellStart"/>
      <w:r w:rsidRPr="003C5994">
        <w:rPr>
          <w:rFonts w:ascii="Cognizant-Sans" w:eastAsia="Times New Roman" w:hAnsi="Cognizant-Sans" w:cs="Times New Roman"/>
          <w:color w:val="489FDF"/>
          <w:sz w:val="21"/>
          <w:szCs w:val="21"/>
        </w:rPr>
        <w:t>sprint;Review</w:t>
      </w:r>
      <w:proofErr w:type="spellEnd"/>
      <w:r w:rsidRPr="003C5994">
        <w:rPr>
          <w:rFonts w:ascii="Cognizant-Sans" w:eastAsia="Times New Roman" w:hAnsi="Cognizant-Sans" w:cs="Times New Roman"/>
          <w:color w:val="489FDF"/>
          <w:sz w:val="21"/>
          <w:szCs w:val="21"/>
        </w:rPr>
        <w:t xml:space="preserve"> the Key sprint metrics like Velocity, Burn down charts etc.,;</w:t>
      </w:r>
    </w:p>
    <w:p w14:paraId="37B22BDA" w14:textId="77777777" w:rsidR="003C5994" w:rsidRPr="003C5994" w:rsidRDefault="003C5994" w:rsidP="003C5994">
      <w:pPr>
        <w:shd w:val="clear" w:color="auto" w:fill="FFFFFF"/>
        <w:spacing w:after="0" w:line="240" w:lineRule="auto"/>
        <w:rPr>
          <w:rFonts w:ascii="Cognizant-Sans" w:eastAsia="Times New Roman" w:hAnsi="Cognizant-Sans" w:cs="Times New Roman"/>
          <w:color w:val="000000"/>
          <w:sz w:val="24"/>
          <w:szCs w:val="24"/>
        </w:rPr>
      </w:pPr>
      <w:r w:rsidRPr="003C5994">
        <w:rPr>
          <w:rFonts w:ascii="Cognizant-Sans" w:eastAsia="Times New Roman" w:hAnsi="Cognizant-Sans" w:cs="Times New Roman"/>
          <w:color w:val="000000"/>
          <w:sz w:val="24"/>
          <w:szCs w:val="24"/>
        </w:rPr>
        <w:t>5.</w:t>
      </w:r>
    </w:p>
    <w:p w14:paraId="4949290E" w14:textId="77777777" w:rsidR="003C5994" w:rsidRPr="003C5994" w:rsidRDefault="003C5994" w:rsidP="003C5994">
      <w:pPr>
        <w:shd w:val="clear" w:color="auto" w:fill="FFFFFF"/>
        <w:spacing w:before="100" w:beforeAutospacing="1" w:after="100" w:afterAutospacing="1" w:line="240" w:lineRule="auto"/>
        <w:rPr>
          <w:rFonts w:ascii="Cognizant-Sans" w:eastAsia="Times New Roman" w:hAnsi="Cognizant-Sans" w:cs="Times New Roman"/>
          <w:color w:val="4B4D4D"/>
          <w:sz w:val="24"/>
          <w:szCs w:val="24"/>
        </w:rPr>
      </w:pPr>
      <w:r w:rsidRPr="003C5994">
        <w:rPr>
          <w:rFonts w:ascii="Cognizant-Sans" w:eastAsia="Times New Roman" w:hAnsi="Cognizant-Sans" w:cs="Times New Roman"/>
          <w:color w:val="4B4D4D"/>
          <w:sz w:val="24"/>
          <w:szCs w:val="24"/>
        </w:rPr>
        <w:t xml:space="preserve">In which page of JIRA, you can see the Velocity </w:t>
      </w:r>
      <w:proofErr w:type="gramStart"/>
      <w:r w:rsidRPr="003C5994">
        <w:rPr>
          <w:rFonts w:ascii="Cognizant-Sans" w:eastAsia="Times New Roman" w:hAnsi="Cognizant-Sans" w:cs="Times New Roman"/>
          <w:color w:val="4B4D4D"/>
          <w:sz w:val="24"/>
          <w:szCs w:val="24"/>
        </w:rPr>
        <w:t>Chart ,</w:t>
      </w:r>
      <w:proofErr w:type="gramEnd"/>
      <w:r w:rsidRPr="003C5994">
        <w:rPr>
          <w:rFonts w:ascii="Cognizant-Sans" w:eastAsia="Times New Roman" w:hAnsi="Cognizant-Sans" w:cs="Times New Roman"/>
          <w:color w:val="4B4D4D"/>
          <w:sz w:val="24"/>
          <w:szCs w:val="24"/>
        </w:rPr>
        <w:t xml:space="preserve"> Burn Down chart?</w:t>
      </w:r>
    </w:p>
    <w:p w14:paraId="16B8D648" w14:textId="77777777" w:rsidR="003C5994" w:rsidRPr="003C5994" w:rsidRDefault="003C5994" w:rsidP="003C5994">
      <w:pPr>
        <w:shd w:val="clear" w:color="auto" w:fill="FFFFFF"/>
        <w:spacing w:line="240" w:lineRule="auto"/>
        <w:rPr>
          <w:rFonts w:ascii="Cognizant-Sans" w:eastAsia="Times New Roman" w:hAnsi="Cognizant-Sans" w:cs="Times New Roman"/>
          <w:color w:val="000000"/>
          <w:sz w:val="21"/>
          <w:szCs w:val="21"/>
        </w:rPr>
      </w:pPr>
      <w:r w:rsidRPr="003C5994">
        <w:rPr>
          <w:rFonts w:ascii="Cognizant-Sans" w:eastAsia="Times New Roman" w:hAnsi="Cognizant-Sans" w:cs="Times New Roman"/>
          <w:color w:val="000000"/>
          <w:sz w:val="21"/>
          <w:szCs w:val="21"/>
        </w:rPr>
        <w:lastRenderedPageBreak/>
        <w:t>Correct Answer</w:t>
      </w:r>
    </w:p>
    <w:p w14:paraId="4C01339D" w14:textId="77777777" w:rsidR="003C5994" w:rsidRPr="003C5994" w:rsidRDefault="003C5994" w:rsidP="003C5994">
      <w:pPr>
        <w:shd w:val="clear" w:color="auto" w:fill="FFFFFF"/>
        <w:spacing w:line="240" w:lineRule="auto"/>
        <w:rPr>
          <w:rFonts w:ascii="Cognizant-Sans" w:eastAsia="Times New Roman" w:hAnsi="Cognizant-Sans" w:cs="Times New Roman"/>
          <w:color w:val="000000"/>
          <w:sz w:val="21"/>
          <w:szCs w:val="21"/>
        </w:rPr>
      </w:pPr>
      <w:r w:rsidRPr="003C5994">
        <w:rPr>
          <w:rFonts w:ascii="Cognizant-Sans" w:eastAsia="Times New Roman" w:hAnsi="Cognizant-Sans" w:cs="Times New Roman"/>
          <w:color w:val="000000"/>
          <w:sz w:val="21"/>
          <w:szCs w:val="21"/>
        </w:rPr>
        <w:t>Reports</w:t>
      </w:r>
    </w:p>
    <w:p w14:paraId="6525F55C" w14:textId="77777777" w:rsidR="003C5994" w:rsidRPr="003C5994" w:rsidRDefault="003C5994" w:rsidP="003C5994">
      <w:pPr>
        <w:shd w:val="clear" w:color="auto" w:fill="FFFFFF"/>
        <w:spacing w:line="240" w:lineRule="auto"/>
        <w:rPr>
          <w:rFonts w:ascii="Cognizant-Sans" w:eastAsia="Times New Roman" w:hAnsi="Cognizant-Sans" w:cs="Times New Roman"/>
          <w:color w:val="000000"/>
          <w:sz w:val="21"/>
          <w:szCs w:val="21"/>
        </w:rPr>
      </w:pPr>
      <w:proofErr w:type="gramStart"/>
      <w:r w:rsidRPr="003C5994">
        <w:rPr>
          <w:rFonts w:ascii="Cognizant-Sans" w:eastAsia="Times New Roman" w:hAnsi="Cognizant-Sans" w:cs="Times New Roman"/>
          <w:color w:val="000000"/>
          <w:sz w:val="21"/>
          <w:szCs w:val="21"/>
        </w:rPr>
        <w:t>Your</w:t>
      </w:r>
      <w:proofErr w:type="gramEnd"/>
      <w:r w:rsidRPr="003C5994">
        <w:rPr>
          <w:rFonts w:ascii="Cognizant-Sans" w:eastAsia="Times New Roman" w:hAnsi="Cognizant-Sans" w:cs="Times New Roman"/>
          <w:color w:val="000000"/>
          <w:sz w:val="21"/>
          <w:szCs w:val="21"/>
        </w:rPr>
        <w:t xml:space="preserve"> Answer</w:t>
      </w:r>
    </w:p>
    <w:p w14:paraId="56C08197" w14:textId="77777777" w:rsidR="00E15CDB" w:rsidRPr="00E15CDB" w:rsidRDefault="00E15CDB" w:rsidP="00E15CDB">
      <w:pPr>
        <w:shd w:val="clear" w:color="auto" w:fill="EEEEEE"/>
        <w:spacing w:after="0" w:line="240" w:lineRule="auto"/>
        <w:rPr>
          <w:ins w:id="0" w:author="Palanisamy, Kavichelvan (Cognizant)" w:date="2021-07-05T10:21:00Z"/>
          <w:rFonts w:ascii="COgnizant-Sans-Bold" w:eastAsia="Times New Roman" w:hAnsi="COgnizant-Sans-Bold" w:cs="Times New Roman"/>
          <w:color w:val="0033A0"/>
          <w:sz w:val="24"/>
          <w:szCs w:val="24"/>
        </w:rPr>
      </w:pPr>
      <w:ins w:id="1" w:author="Palanisamy, Kavichelvan (Cognizant)" w:date="2021-07-05T10:21:00Z">
        <w:r w:rsidRPr="00E15CDB">
          <w:rPr>
            <w:rFonts w:ascii="COgnizant-Sans-Bold" w:eastAsia="Times New Roman" w:hAnsi="COgnizant-Sans-Bold" w:cs="Times New Roman"/>
            <w:color w:val="0033A0"/>
            <w:sz w:val="24"/>
            <w:szCs w:val="24"/>
          </w:rPr>
          <w:t>Go Modern Agile Week 3 Quiz</w:t>
        </w:r>
      </w:ins>
    </w:p>
    <w:p w14:paraId="32386AF4" w14:textId="77777777" w:rsidR="00E15CDB" w:rsidRPr="00E15CDB" w:rsidRDefault="00E15CDB" w:rsidP="00E15CDB">
      <w:pPr>
        <w:spacing w:after="0" w:line="240" w:lineRule="auto"/>
        <w:rPr>
          <w:ins w:id="2" w:author="Palanisamy, Kavichelvan (Cognizant)" w:date="2021-07-05T10:21:00Z"/>
          <w:rFonts w:ascii="Cognizant-Sans" w:eastAsia="Times New Roman" w:hAnsi="Cognizant-Sans" w:cs="Times New Roman"/>
          <w:color w:val="000000"/>
          <w:sz w:val="24"/>
          <w:szCs w:val="24"/>
        </w:rPr>
      </w:pPr>
      <w:ins w:id="3" w:author="Palanisamy, Kavichelvan (Cognizant)" w:date="2021-07-05T10:21:00Z">
        <w:r w:rsidRPr="00E15CDB">
          <w:rPr>
            <w:rFonts w:ascii="Cognizant-Sans" w:eastAsia="Times New Roman" w:hAnsi="Cognizant-Sans" w:cs="Times New Roman"/>
            <w:color w:val="000000"/>
            <w:sz w:val="24"/>
            <w:szCs w:val="24"/>
          </w:rPr>
          <w:t>1.</w:t>
        </w:r>
      </w:ins>
    </w:p>
    <w:p w14:paraId="396BD81A" w14:textId="77777777" w:rsidR="00E15CDB" w:rsidRPr="00E15CDB" w:rsidRDefault="00E15CDB" w:rsidP="00E15CDB">
      <w:pPr>
        <w:spacing w:before="100" w:beforeAutospacing="1" w:after="100" w:afterAutospacing="1" w:line="240" w:lineRule="auto"/>
        <w:rPr>
          <w:ins w:id="4" w:author="Palanisamy, Kavichelvan (Cognizant)" w:date="2021-07-05T10:21:00Z"/>
          <w:rFonts w:ascii="Cognizant-Sans" w:eastAsia="Times New Roman" w:hAnsi="Cognizant-Sans" w:cs="Times New Roman"/>
          <w:color w:val="4B4D4D"/>
          <w:sz w:val="24"/>
          <w:szCs w:val="24"/>
        </w:rPr>
      </w:pPr>
      <w:ins w:id="5" w:author="Palanisamy, Kavichelvan (Cognizant)" w:date="2021-07-05T10:21:00Z">
        <w:r w:rsidRPr="00E15CDB">
          <w:rPr>
            <w:rFonts w:ascii="Cognizant-Sans" w:eastAsia="Times New Roman" w:hAnsi="Cognizant-Sans" w:cs="Times New Roman"/>
            <w:color w:val="4B4D4D"/>
            <w:sz w:val="24"/>
            <w:szCs w:val="24"/>
          </w:rPr>
          <w:t>Which statement best describes Scrum?</w:t>
        </w:r>
      </w:ins>
    </w:p>
    <w:p w14:paraId="794E1F87" w14:textId="77777777" w:rsidR="00E15CDB" w:rsidRPr="00E15CDB" w:rsidRDefault="00E15CDB" w:rsidP="00E15CDB">
      <w:pPr>
        <w:spacing w:line="240" w:lineRule="auto"/>
        <w:rPr>
          <w:ins w:id="6" w:author="Palanisamy, Kavichelvan (Cognizant)" w:date="2021-07-05T10:21:00Z"/>
          <w:rFonts w:ascii="Cognizant-Sans" w:eastAsia="Times New Roman" w:hAnsi="Cognizant-Sans" w:cs="Times New Roman"/>
          <w:color w:val="000000"/>
          <w:sz w:val="21"/>
          <w:szCs w:val="21"/>
        </w:rPr>
      </w:pPr>
      <w:ins w:id="7" w:author="Palanisamy, Kavichelvan (Cognizant)" w:date="2021-07-05T10:21:00Z">
        <w:r w:rsidRPr="00E15CDB">
          <w:rPr>
            <w:rFonts w:ascii="Cognizant-Sans" w:eastAsia="Times New Roman" w:hAnsi="Cognizant-Sans" w:cs="Times New Roman"/>
            <w:color w:val="000000"/>
            <w:sz w:val="21"/>
            <w:szCs w:val="21"/>
          </w:rPr>
          <w:t>Correct Answer</w:t>
        </w:r>
      </w:ins>
    </w:p>
    <w:p w14:paraId="451C8630" w14:textId="77777777" w:rsidR="00E15CDB" w:rsidRPr="00E15CDB" w:rsidRDefault="00E15CDB" w:rsidP="00E15CDB">
      <w:pPr>
        <w:spacing w:line="240" w:lineRule="auto"/>
        <w:rPr>
          <w:ins w:id="8" w:author="Palanisamy, Kavichelvan (Cognizant)" w:date="2021-07-05T10:21:00Z"/>
          <w:rFonts w:ascii="Cognizant-Sans" w:eastAsia="Times New Roman" w:hAnsi="Cognizant-Sans" w:cs="Times New Roman"/>
          <w:color w:val="000000"/>
          <w:sz w:val="21"/>
          <w:szCs w:val="21"/>
        </w:rPr>
      </w:pPr>
      <w:ins w:id="9" w:author="Palanisamy, Kavichelvan (Cognizant)" w:date="2021-07-05T10:21:00Z">
        <w:r w:rsidRPr="00E15CDB">
          <w:rPr>
            <w:rFonts w:ascii="Cognizant-Sans" w:eastAsia="Times New Roman" w:hAnsi="Cognizant-Sans" w:cs="Times New Roman"/>
            <w:color w:val="000000"/>
            <w:sz w:val="21"/>
            <w:szCs w:val="21"/>
          </w:rPr>
          <w:t>A framework within which complex products in complex environments are developed.</w:t>
        </w:r>
      </w:ins>
    </w:p>
    <w:p w14:paraId="7254BAEC" w14:textId="77777777" w:rsidR="00E15CDB" w:rsidRPr="00E15CDB" w:rsidRDefault="00E15CDB" w:rsidP="00E15CDB">
      <w:pPr>
        <w:spacing w:line="240" w:lineRule="auto"/>
        <w:rPr>
          <w:ins w:id="10" w:author="Palanisamy, Kavichelvan (Cognizant)" w:date="2021-07-05T10:21:00Z"/>
          <w:rFonts w:ascii="Cognizant-Sans" w:eastAsia="Times New Roman" w:hAnsi="Cognizant-Sans" w:cs="Times New Roman"/>
          <w:color w:val="000000"/>
          <w:sz w:val="21"/>
          <w:szCs w:val="21"/>
        </w:rPr>
      </w:pPr>
      <w:proofErr w:type="gramStart"/>
      <w:ins w:id="11" w:author="Palanisamy, Kavichelvan (Cognizant)" w:date="2021-07-05T10:21:00Z">
        <w:r w:rsidRPr="00E15CDB">
          <w:rPr>
            <w:rFonts w:ascii="Cognizant-Sans" w:eastAsia="Times New Roman" w:hAnsi="Cognizant-Sans" w:cs="Times New Roman"/>
            <w:color w:val="000000"/>
            <w:sz w:val="21"/>
            <w:szCs w:val="21"/>
          </w:rPr>
          <w:t>Your</w:t>
        </w:r>
        <w:proofErr w:type="gramEnd"/>
        <w:r w:rsidRPr="00E15CDB">
          <w:rPr>
            <w:rFonts w:ascii="Cognizant-Sans" w:eastAsia="Times New Roman" w:hAnsi="Cognizant-Sans" w:cs="Times New Roman"/>
            <w:color w:val="000000"/>
            <w:sz w:val="21"/>
            <w:szCs w:val="21"/>
          </w:rPr>
          <w:t xml:space="preserve"> Answer</w:t>
        </w:r>
      </w:ins>
    </w:p>
    <w:p w14:paraId="3793E79F" w14:textId="77777777" w:rsidR="00E15CDB" w:rsidRPr="00E15CDB" w:rsidRDefault="00E15CDB" w:rsidP="00E15CDB">
      <w:pPr>
        <w:spacing w:after="0" w:line="240" w:lineRule="auto"/>
        <w:rPr>
          <w:ins w:id="12" w:author="Palanisamy, Kavichelvan (Cognizant)" w:date="2021-07-05T10:21:00Z"/>
          <w:rFonts w:ascii="Cognizant-Sans" w:eastAsia="Times New Roman" w:hAnsi="Cognizant-Sans" w:cs="Times New Roman"/>
          <w:color w:val="4B4D4D"/>
          <w:sz w:val="24"/>
          <w:szCs w:val="24"/>
        </w:rPr>
      </w:pPr>
      <w:ins w:id="13" w:author="Palanisamy, Kavichelvan (Cognizant)" w:date="2021-07-05T10:21:00Z">
        <w:r w:rsidRPr="00E15CDB">
          <w:rPr>
            <w:rFonts w:ascii="Cognizant-Sans" w:eastAsia="Times New Roman" w:hAnsi="Cognizant-Sans" w:cs="Times New Roman"/>
            <w:color w:val="489FDF"/>
            <w:sz w:val="21"/>
            <w:szCs w:val="21"/>
          </w:rPr>
          <w:t>A framework within which complex products in complex environments are developed.</w:t>
        </w:r>
      </w:ins>
    </w:p>
    <w:p w14:paraId="40298A37" w14:textId="77777777" w:rsidR="00E15CDB" w:rsidRPr="00E15CDB" w:rsidRDefault="00E15CDB" w:rsidP="00E15CDB">
      <w:pPr>
        <w:spacing w:after="0" w:line="240" w:lineRule="auto"/>
        <w:rPr>
          <w:ins w:id="14" w:author="Palanisamy, Kavichelvan (Cognizant)" w:date="2021-07-05T10:21:00Z"/>
          <w:rFonts w:ascii="Cognizant-Sans" w:eastAsia="Times New Roman" w:hAnsi="Cognizant-Sans" w:cs="Times New Roman"/>
          <w:color w:val="000000"/>
          <w:sz w:val="24"/>
          <w:szCs w:val="24"/>
        </w:rPr>
      </w:pPr>
      <w:ins w:id="15" w:author="Palanisamy, Kavichelvan (Cognizant)" w:date="2021-07-05T10:21:00Z">
        <w:r w:rsidRPr="00E15CDB">
          <w:rPr>
            <w:rFonts w:ascii="Cognizant-Sans" w:eastAsia="Times New Roman" w:hAnsi="Cognizant-Sans" w:cs="Times New Roman"/>
            <w:color w:val="000000"/>
            <w:sz w:val="24"/>
            <w:szCs w:val="24"/>
          </w:rPr>
          <w:t>2.</w:t>
        </w:r>
      </w:ins>
    </w:p>
    <w:p w14:paraId="14A83673" w14:textId="77777777" w:rsidR="00E15CDB" w:rsidRPr="00E15CDB" w:rsidRDefault="00E15CDB" w:rsidP="00E15CDB">
      <w:pPr>
        <w:spacing w:before="100" w:beforeAutospacing="1" w:after="100" w:afterAutospacing="1" w:line="240" w:lineRule="auto"/>
        <w:rPr>
          <w:ins w:id="16" w:author="Palanisamy, Kavichelvan (Cognizant)" w:date="2021-07-05T10:21:00Z"/>
          <w:rFonts w:ascii="Cognizant-Sans" w:eastAsia="Times New Roman" w:hAnsi="Cognizant-Sans" w:cs="Times New Roman"/>
          <w:color w:val="4B4D4D"/>
          <w:sz w:val="24"/>
          <w:szCs w:val="24"/>
        </w:rPr>
      </w:pPr>
      <w:ins w:id="17" w:author="Palanisamy, Kavichelvan (Cognizant)" w:date="2021-07-05T10:21:00Z">
        <w:r w:rsidRPr="00E15CDB">
          <w:rPr>
            <w:rFonts w:ascii="Cognizant-Sans" w:eastAsia="Times New Roman" w:hAnsi="Cognizant-Sans" w:cs="Times New Roman"/>
            <w:color w:val="4B4D4D"/>
            <w:sz w:val="24"/>
            <w:szCs w:val="24"/>
          </w:rPr>
          <w:t>What is the primary way a Scrum Master keeps a Development Team working at its highest level of productivity?</w:t>
        </w:r>
      </w:ins>
    </w:p>
    <w:p w14:paraId="143DA4C9" w14:textId="77777777" w:rsidR="00E15CDB" w:rsidRPr="00E15CDB" w:rsidRDefault="00E15CDB" w:rsidP="00E15CDB">
      <w:pPr>
        <w:spacing w:line="240" w:lineRule="auto"/>
        <w:rPr>
          <w:ins w:id="18" w:author="Palanisamy, Kavichelvan (Cognizant)" w:date="2021-07-05T10:21:00Z"/>
          <w:rFonts w:ascii="Cognizant-Sans" w:eastAsia="Times New Roman" w:hAnsi="Cognizant-Sans" w:cs="Times New Roman"/>
          <w:color w:val="000000"/>
          <w:sz w:val="21"/>
          <w:szCs w:val="21"/>
        </w:rPr>
      </w:pPr>
      <w:ins w:id="19" w:author="Palanisamy, Kavichelvan (Cognizant)" w:date="2021-07-05T10:21:00Z">
        <w:r w:rsidRPr="00E15CDB">
          <w:rPr>
            <w:rFonts w:ascii="Cognizant-Sans" w:eastAsia="Times New Roman" w:hAnsi="Cognizant-Sans" w:cs="Times New Roman"/>
            <w:color w:val="000000"/>
            <w:sz w:val="21"/>
            <w:szCs w:val="21"/>
          </w:rPr>
          <w:t>Correct Answer</w:t>
        </w:r>
      </w:ins>
    </w:p>
    <w:p w14:paraId="1BE75FAE" w14:textId="77777777" w:rsidR="00E15CDB" w:rsidRPr="00E15CDB" w:rsidRDefault="00E15CDB" w:rsidP="00E15CDB">
      <w:pPr>
        <w:spacing w:line="240" w:lineRule="auto"/>
        <w:rPr>
          <w:ins w:id="20" w:author="Palanisamy, Kavichelvan (Cognizant)" w:date="2021-07-05T10:21:00Z"/>
          <w:rFonts w:ascii="Cognizant-Sans" w:eastAsia="Times New Roman" w:hAnsi="Cognizant-Sans" w:cs="Times New Roman"/>
          <w:color w:val="000000"/>
          <w:sz w:val="21"/>
          <w:szCs w:val="21"/>
        </w:rPr>
      </w:pPr>
      <w:ins w:id="21" w:author="Palanisamy, Kavichelvan (Cognizant)" w:date="2021-07-05T10:21:00Z">
        <w:r w:rsidRPr="00E15CDB">
          <w:rPr>
            <w:rFonts w:ascii="Cognizant-Sans" w:eastAsia="Times New Roman" w:hAnsi="Cognizant-Sans" w:cs="Times New Roman"/>
            <w:color w:val="000000"/>
            <w:sz w:val="21"/>
            <w:szCs w:val="21"/>
          </w:rPr>
          <w:t>By facilitating Development Team decisions and removing impediments.</w:t>
        </w:r>
      </w:ins>
    </w:p>
    <w:p w14:paraId="164E5395" w14:textId="77777777" w:rsidR="00E15CDB" w:rsidRPr="00E15CDB" w:rsidRDefault="00E15CDB" w:rsidP="00E15CDB">
      <w:pPr>
        <w:spacing w:line="240" w:lineRule="auto"/>
        <w:rPr>
          <w:ins w:id="22" w:author="Palanisamy, Kavichelvan (Cognizant)" w:date="2021-07-05T10:21:00Z"/>
          <w:rFonts w:ascii="Cognizant-Sans" w:eastAsia="Times New Roman" w:hAnsi="Cognizant-Sans" w:cs="Times New Roman"/>
          <w:color w:val="000000"/>
          <w:sz w:val="21"/>
          <w:szCs w:val="21"/>
        </w:rPr>
      </w:pPr>
      <w:proofErr w:type="gramStart"/>
      <w:ins w:id="23" w:author="Palanisamy, Kavichelvan (Cognizant)" w:date="2021-07-05T10:21:00Z">
        <w:r w:rsidRPr="00E15CDB">
          <w:rPr>
            <w:rFonts w:ascii="Cognizant-Sans" w:eastAsia="Times New Roman" w:hAnsi="Cognizant-Sans" w:cs="Times New Roman"/>
            <w:color w:val="000000"/>
            <w:sz w:val="21"/>
            <w:szCs w:val="21"/>
          </w:rPr>
          <w:t>Your</w:t>
        </w:r>
        <w:proofErr w:type="gramEnd"/>
        <w:r w:rsidRPr="00E15CDB">
          <w:rPr>
            <w:rFonts w:ascii="Cognizant-Sans" w:eastAsia="Times New Roman" w:hAnsi="Cognizant-Sans" w:cs="Times New Roman"/>
            <w:color w:val="000000"/>
            <w:sz w:val="21"/>
            <w:szCs w:val="21"/>
          </w:rPr>
          <w:t xml:space="preserve"> Answer</w:t>
        </w:r>
      </w:ins>
    </w:p>
    <w:p w14:paraId="55E9258A" w14:textId="77777777" w:rsidR="00E15CDB" w:rsidRPr="00E15CDB" w:rsidRDefault="00E15CDB" w:rsidP="00E15CDB">
      <w:pPr>
        <w:spacing w:after="0" w:line="240" w:lineRule="auto"/>
        <w:rPr>
          <w:ins w:id="24" w:author="Palanisamy, Kavichelvan (Cognizant)" w:date="2021-07-05T10:21:00Z"/>
          <w:rFonts w:ascii="Cognizant-Sans" w:eastAsia="Times New Roman" w:hAnsi="Cognizant-Sans" w:cs="Times New Roman"/>
          <w:color w:val="4B4D4D"/>
          <w:sz w:val="24"/>
          <w:szCs w:val="24"/>
        </w:rPr>
      </w:pPr>
      <w:ins w:id="25" w:author="Palanisamy, Kavichelvan (Cognizant)" w:date="2021-07-05T10:21:00Z">
        <w:r w:rsidRPr="00E15CDB">
          <w:rPr>
            <w:rFonts w:ascii="Cognizant-Sans" w:eastAsia="Times New Roman" w:hAnsi="Cognizant-Sans" w:cs="Times New Roman"/>
            <w:color w:val="489FDF"/>
            <w:sz w:val="21"/>
            <w:szCs w:val="21"/>
          </w:rPr>
          <w:t>By facilitating Development Team decisions and removing impediments.</w:t>
        </w:r>
      </w:ins>
    </w:p>
    <w:p w14:paraId="6C51F1A0" w14:textId="77777777" w:rsidR="00E15CDB" w:rsidRPr="00E15CDB" w:rsidRDefault="00E15CDB" w:rsidP="00E15CDB">
      <w:pPr>
        <w:spacing w:after="0" w:line="240" w:lineRule="auto"/>
        <w:rPr>
          <w:ins w:id="26" w:author="Palanisamy, Kavichelvan (Cognizant)" w:date="2021-07-05T10:21:00Z"/>
          <w:rFonts w:ascii="Cognizant-Sans" w:eastAsia="Times New Roman" w:hAnsi="Cognizant-Sans" w:cs="Times New Roman"/>
          <w:color w:val="000000"/>
          <w:sz w:val="24"/>
          <w:szCs w:val="24"/>
        </w:rPr>
      </w:pPr>
      <w:ins w:id="27" w:author="Palanisamy, Kavichelvan (Cognizant)" w:date="2021-07-05T10:21:00Z">
        <w:r w:rsidRPr="00E15CDB">
          <w:rPr>
            <w:rFonts w:ascii="Cognizant-Sans" w:eastAsia="Times New Roman" w:hAnsi="Cognizant-Sans" w:cs="Times New Roman"/>
            <w:color w:val="000000"/>
            <w:sz w:val="24"/>
            <w:szCs w:val="24"/>
          </w:rPr>
          <w:t>3.</w:t>
        </w:r>
      </w:ins>
    </w:p>
    <w:p w14:paraId="1EAF86CE" w14:textId="77777777" w:rsidR="00E15CDB" w:rsidRPr="00E15CDB" w:rsidRDefault="00E15CDB" w:rsidP="00E15CDB">
      <w:pPr>
        <w:spacing w:before="100" w:beforeAutospacing="1" w:after="100" w:afterAutospacing="1" w:line="240" w:lineRule="auto"/>
        <w:rPr>
          <w:ins w:id="28" w:author="Palanisamy, Kavichelvan (Cognizant)" w:date="2021-07-05T10:21:00Z"/>
          <w:rFonts w:ascii="Cognizant-Sans" w:eastAsia="Times New Roman" w:hAnsi="Cognizant-Sans" w:cs="Times New Roman"/>
          <w:color w:val="4B4D4D"/>
          <w:sz w:val="24"/>
          <w:szCs w:val="24"/>
        </w:rPr>
      </w:pPr>
      <w:ins w:id="29" w:author="Palanisamy, Kavichelvan (Cognizant)" w:date="2021-07-05T10:21:00Z">
        <w:r w:rsidRPr="00E15CDB">
          <w:rPr>
            <w:rFonts w:ascii="Cognizant-Sans" w:eastAsia="Times New Roman" w:hAnsi="Cognizant-Sans" w:cs="Times New Roman"/>
            <w:color w:val="4B4D4D"/>
            <w:sz w:val="24"/>
            <w:szCs w:val="24"/>
          </w:rPr>
          <w:t>An organization has decided to adopt Scrum, but management wants to change the terminology to fit the terminology which is already used. What will likely happen if this is done?</w:t>
        </w:r>
      </w:ins>
    </w:p>
    <w:p w14:paraId="4ED35418" w14:textId="77777777" w:rsidR="00E15CDB" w:rsidRPr="00E15CDB" w:rsidRDefault="00E15CDB" w:rsidP="00E15CDB">
      <w:pPr>
        <w:spacing w:line="240" w:lineRule="auto"/>
        <w:rPr>
          <w:ins w:id="30" w:author="Palanisamy, Kavichelvan (Cognizant)" w:date="2021-07-05T10:21:00Z"/>
          <w:rFonts w:ascii="Cognizant-Sans" w:eastAsia="Times New Roman" w:hAnsi="Cognizant-Sans" w:cs="Times New Roman"/>
          <w:color w:val="000000"/>
          <w:sz w:val="21"/>
          <w:szCs w:val="21"/>
        </w:rPr>
      </w:pPr>
      <w:ins w:id="31" w:author="Palanisamy, Kavichelvan (Cognizant)" w:date="2021-07-05T10:21:00Z">
        <w:r w:rsidRPr="00E15CDB">
          <w:rPr>
            <w:rFonts w:ascii="Cognizant-Sans" w:eastAsia="Times New Roman" w:hAnsi="Cognizant-Sans" w:cs="Times New Roman"/>
            <w:color w:val="000000"/>
            <w:sz w:val="21"/>
            <w:szCs w:val="21"/>
          </w:rPr>
          <w:t>Correct Answer</w:t>
        </w:r>
      </w:ins>
    </w:p>
    <w:p w14:paraId="1C4DEC98" w14:textId="77777777" w:rsidR="00E15CDB" w:rsidRPr="00E15CDB" w:rsidRDefault="00E15CDB" w:rsidP="00E15CDB">
      <w:pPr>
        <w:spacing w:line="240" w:lineRule="auto"/>
        <w:rPr>
          <w:ins w:id="32" w:author="Palanisamy, Kavichelvan (Cognizant)" w:date="2021-07-05T10:21:00Z"/>
          <w:rFonts w:ascii="Cognizant-Sans" w:eastAsia="Times New Roman" w:hAnsi="Cognizant-Sans" w:cs="Times New Roman"/>
          <w:color w:val="000000"/>
          <w:sz w:val="21"/>
          <w:szCs w:val="21"/>
        </w:rPr>
      </w:pPr>
      <w:ins w:id="33" w:author="Palanisamy, Kavichelvan (Cognizant)" w:date="2021-07-05T10:21:00Z">
        <w:r w:rsidRPr="00E15CDB">
          <w:rPr>
            <w:rFonts w:ascii="Cognizant-Sans" w:eastAsia="Times New Roman" w:hAnsi="Cognizant-Sans" w:cs="Times New Roman"/>
            <w:color w:val="000000"/>
            <w:sz w:val="21"/>
            <w:szCs w:val="21"/>
          </w:rPr>
          <w:t>All answers apply.</w:t>
        </w:r>
      </w:ins>
    </w:p>
    <w:p w14:paraId="747A4ED2" w14:textId="77777777" w:rsidR="00E15CDB" w:rsidRPr="00E15CDB" w:rsidRDefault="00E15CDB" w:rsidP="00E15CDB">
      <w:pPr>
        <w:spacing w:line="240" w:lineRule="auto"/>
        <w:rPr>
          <w:ins w:id="34" w:author="Palanisamy, Kavichelvan (Cognizant)" w:date="2021-07-05T10:21:00Z"/>
          <w:rFonts w:ascii="Cognizant-Sans" w:eastAsia="Times New Roman" w:hAnsi="Cognizant-Sans" w:cs="Times New Roman"/>
          <w:color w:val="000000"/>
          <w:sz w:val="21"/>
          <w:szCs w:val="21"/>
        </w:rPr>
      </w:pPr>
      <w:proofErr w:type="gramStart"/>
      <w:ins w:id="35" w:author="Palanisamy, Kavichelvan (Cognizant)" w:date="2021-07-05T10:21:00Z">
        <w:r w:rsidRPr="00E15CDB">
          <w:rPr>
            <w:rFonts w:ascii="Cognizant-Sans" w:eastAsia="Times New Roman" w:hAnsi="Cognizant-Sans" w:cs="Times New Roman"/>
            <w:color w:val="000000"/>
            <w:sz w:val="21"/>
            <w:szCs w:val="21"/>
          </w:rPr>
          <w:t>Your</w:t>
        </w:r>
        <w:proofErr w:type="gramEnd"/>
        <w:r w:rsidRPr="00E15CDB">
          <w:rPr>
            <w:rFonts w:ascii="Cognizant-Sans" w:eastAsia="Times New Roman" w:hAnsi="Cognizant-Sans" w:cs="Times New Roman"/>
            <w:color w:val="000000"/>
            <w:sz w:val="21"/>
            <w:szCs w:val="21"/>
          </w:rPr>
          <w:t xml:space="preserve"> Answer</w:t>
        </w:r>
      </w:ins>
    </w:p>
    <w:p w14:paraId="132EB2B2" w14:textId="77777777" w:rsidR="00E15CDB" w:rsidRPr="00E15CDB" w:rsidRDefault="00E15CDB" w:rsidP="00E15CDB">
      <w:pPr>
        <w:spacing w:after="0" w:line="240" w:lineRule="auto"/>
        <w:rPr>
          <w:ins w:id="36" w:author="Palanisamy, Kavichelvan (Cognizant)" w:date="2021-07-05T10:21:00Z"/>
          <w:rFonts w:ascii="Cognizant-Sans" w:eastAsia="Times New Roman" w:hAnsi="Cognizant-Sans" w:cs="Times New Roman"/>
          <w:color w:val="4B4D4D"/>
          <w:sz w:val="24"/>
          <w:szCs w:val="24"/>
        </w:rPr>
      </w:pPr>
      <w:ins w:id="37" w:author="Palanisamy, Kavichelvan (Cognizant)" w:date="2021-07-05T10:21:00Z">
        <w:r w:rsidRPr="00E15CDB">
          <w:rPr>
            <w:rFonts w:ascii="Cognizant-Sans" w:eastAsia="Times New Roman" w:hAnsi="Cognizant-Sans" w:cs="Times New Roman"/>
            <w:color w:val="489FDF"/>
            <w:sz w:val="21"/>
            <w:szCs w:val="21"/>
          </w:rPr>
          <w:t>All answers apply.</w:t>
        </w:r>
      </w:ins>
    </w:p>
    <w:p w14:paraId="018A196E" w14:textId="77777777" w:rsidR="00E15CDB" w:rsidRPr="00E15CDB" w:rsidRDefault="00E15CDB" w:rsidP="00E15CDB">
      <w:pPr>
        <w:spacing w:after="0" w:line="240" w:lineRule="auto"/>
        <w:rPr>
          <w:ins w:id="38" w:author="Palanisamy, Kavichelvan (Cognizant)" w:date="2021-07-05T10:21:00Z"/>
          <w:rFonts w:ascii="Cognizant-Sans" w:eastAsia="Times New Roman" w:hAnsi="Cognizant-Sans" w:cs="Times New Roman"/>
          <w:color w:val="000000"/>
          <w:sz w:val="24"/>
          <w:szCs w:val="24"/>
        </w:rPr>
      </w:pPr>
      <w:ins w:id="39" w:author="Palanisamy, Kavichelvan (Cognizant)" w:date="2021-07-05T10:21:00Z">
        <w:r w:rsidRPr="00E15CDB">
          <w:rPr>
            <w:rFonts w:ascii="Cognizant-Sans" w:eastAsia="Times New Roman" w:hAnsi="Cognizant-Sans" w:cs="Times New Roman"/>
            <w:color w:val="000000"/>
            <w:sz w:val="24"/>
            <w:szCs w:val="24"/>
          </w:rPr>
          <w:t>4.</w:t>
        </w:r>
      </w:ins>
    </w:p>
    <w:p w14:paraId="29FE3E5F" w14:textId="77777777" w:rsidR="00E15CDB" w:rsidRPr="00E15CDB" w:rsidRDefault="00E15CDB" w:rsidP="00E15CDB">
      <w:pPr>
        <w:spacing w:before="100" w:beforeAutospacing="1" w:after="100" w:afterAutospacing="1" w:line="240" w:lineRule="auto"/>
        <w:rPr>
          <w:ins w:id="40" w:author="Palanisamy, Kavichelvan (Cognizant)" w:date="2021-07-05T10:21:00Z"/>
          <w:rFonts w:ascii="Cognizant-Sans" w:eastAsia="Times New Roman" w:hAnsi="Cognizant-Sans" w:cs="Times New Roman"/>
          <w:color w:val="4B4D4D"/>
          <w:sz w:val="24"/>
          <w:szCs w:val="24"/>
        </w:rPr>
      </w:pPr>
      <w:ins w:id="41" w:author="Palanisamy, Kavichelvan (Cognizant)" w:date="2021-07-05T10:21:00Z">
        <w:r w:rsidRPr="00E15CDB">
          <w:rPr>
            <w:rFonts w:ascii="Cognizant-Sans" w:eastAsia="Times New Roman" w:hAnsi="Cognizant-Sans" w:cs="Times New Roman"/>
            <w:color w:val="4B4D4D"/>
            <w:sz w:val="24"/>
            <w:szCs w:val="24"/>
          </w:rPr>
          <w:t>What does it mean to say that an event has a time box?</w:t>
        </w:r>
      </w:ins>
    </w:p>
    <w:p w14:paraId="19AB78D7" w14:textId="77777777" w:rsidR="00E15CDB" w:rsidRPr="00E15CDB" w:rsidRDefault="00E15CDB" w:rsidP="00E15CDB">
      <w:pPr>
        <w:spacing w:line="240" w:lineRule="auto"/>
        <w:rPr>
          <w:ins w:id="42" w:author="Palanisamy, Kavichelvan (Cognizant)" w:date="2021-07-05T10:21:00Z"/>
          <w:rFonts w:ascii="Cognizant-Sans" w:eastAsia="Times New Roman" w:hAnsi="Cognizant-Sans" w:cs="Times New Roman"/>
          <w:color w:val="000000"/>
          <w:sz w:val="21"/>
          <w:szCs w:val="21"/>
        </w:rPr>
      </w:pPr>
      <w:ins w:id="43" w:author="Palanisamy, Kavichelvan (Cognizant)" w:date="2021-07-05T10:21:00Z">
        <w:r w:rsidRPr="00E15CDB">
          <w:rPr>
            <w:rFonts w:ascii="Cognizant-Sans" w:eastAsia="Times New Roman" w:hAnsi="Cognizant-Sans" w:cs="Times New Roman"/>
            <w:color w:val="000000"/>
            <w:sz w:val="21"/>
            <w:szCs w:val="21"/>
          </w:rPr>
          <w:t>Correct Answer</w:t>
        </w:r>
      </w:ins>
    </w:p>
    <w:p w14:paraId="6247832B" w14:textId="77777777" w:rsidR="00E15CDB" w:rsidRPr="00E15CDB" w:rsidRDefault="00E15CDB" w:rsidP="00E15CDB">
      <w:pPr>
        <w:spacing w:line="240" w:lineRule="auto"/>
        <w:rPr>
          <w:ins w:id="44" w:author="Palanisamy, Kavichelvan (Cognizant)" w:date="2021-07-05T10:21:00Z"/>
          <w:rFonts w:ascii="Cognizant-Sans" w:eastAsia="Times New Roman" w:hAnsi="Cognizant-Sans" w:cs="Times New Roman"/>
          <w:color w:val="000000"/>
          <w:sz w:val="21"/>
          <w:szCs w:val="21"/>
        </w:rPr>
      </w:pPr>
      <w:ins w:id="45" w:author="Palanisamy, Kavichelvan (Cognizant)" w:date="2021-07-05T10:21:00Z">
        <w:r w:rsidRPr="00E15CDB">
          <w:rPr>
            <w:rFonts w:ascii="Cognizant-Sans" w:eastAsia="Times New Roman" w:hAnsi="Cognizant-Sans" w:cs="Times New Roman"/>
            <w:color w:val="000000"/>
            <w:sz w:val="21"/>
            <w:szCs w:val="21"/>
          </w:rPr>
          <w:t>The event can take no more than a maximum amount of time.</w:t>
        </w:r>
      </w:ins>
    </w:p>
    <w:p w14:paraId="6C7FED82" w14:textId="77777777" w:rsidR="00E15CDB" w:rsidRPr="00E15CDB" w:rsidRDefault="00E15CDB" w:rsidP="00E15CDB">
      <w:pPr>
        <w:spacing w:line="240" w:lineRule="auto"/>
        <w:rPr>
          <w:ins w:id="46" w:author="Palanisamy, Kavichelvan (Cognizant)" w:date="2021-07-05T10:21:00Z"/>
          <w:rFonts w:ascii="Cognizant-Sans" w:eastAsia="Times New Roman" w:hAnsi="Cognizant-Sans" w:cs="Times New Roman"/>
          <w:color w:val="000000"/>
          <w:sz w:val="21"/>
          <w:szCs w:val="21"/>
        </w:rPr>
      </w:pPr>
      <w:proofErr w:type="gramStart"/>
      <w:ins w:id="47" w:author="Palanisamy, Kavichelvan (Cognizant)" w:date="2021-07-05T10:21:00Z">
        <w:r w:rsidRPr="00E15CDB">
          <w:rPr>
            <w:rFonts w:ascii="Cognizant-Sans" w:eastAsia="Times New Roman" w:hAnsi="Cognizant-Sans" w:cs="Times New Roman"/>
            <w:color w:val="000000"/>
            <w:sz w:val="21"/>
            <w:szCs w:val="21"/>
          </w:rPr>
          <w:t>Your</w:t>
        </w:r>
        <w:proofErr w:type="gramEnd"/>
        <w:r w:rsidRPr="00E15CDB">
          <w:rPr>
            <w:rFonts w:ascii="Cognizant-Sans" w:eastAsia="Times New Roman" w:hAnsi="Cognizant-Sans" w:cs="Times New Roman"/>
            <w:color w:val="000000"/>
            <w:sz w:val="21"/>
            <w:szCs w:val="21"/>
          </w:rPr>
          <w:t xml:space="preserve"> Answer</w:t>
        </w:r>
      </w:ins>
    </w:p>
    <w:p w14:paraId="02C79781" w14:textId="77777777" w:rsidR="00E15CDB" w:rsidRPr="00E15CDB" w:rsidRDefault="00E15CDB" w:rsidP="00E15CDB">
      <w:pPr>
        <w:spacing w:after="0" w:line="240" w:lineRule="auto"/>
        <w:rPr>
          <w:ins w:id="48" w:author="Palanisamy, Kavichelvan (Cognizant)" w:date="2021-07-05T10:21:00Z"/>
          <w:rFonts w:ascii="Cognizant-Sans" w:eastAsia="Times New Roman" w:hAnsi="Cognizant-Sans" w:cs="Times New Roman"/>
          <w:color w:val="4B4D4D"/>
          <w:sz w:val="24"/>
          <w:szCs w:val="24"/>
        </w:rPr>
      </w:pPr>
      <w:ins w:id="49" w:author="Palanisamy, Kavichelvan (Cognizant)" w:date="2021-07-05T10:21:00Z">
        <w:r w:rsidRPr="00E15CDB">
          <w:rPr>
            <w:rFonts w:ascii="Cognizant-Sans" w:eastAsia="Times New Roman" w:hAnsi="Cognizant-Sans" w:cs="Times New Roman"/>
            <w:color w:val="489FDF"/>
            <w:sz w:val="21"/>
            <w:szCs w:val="21"/>
          </w:rPr>
          <w:t>The event can take no more than a maximum amount of time.</w:t>
        </w:r>
      </w:ins>
    </w:p>
    <w:p w14:paraId="3E0BEC55" w14:textId="77777777" w:rsidR="00E15CDB" w:rsidRPr="00E15CDB" w:rsidRDefault="00E15CDB" w:rsidP="00E15CDB">
      <w:pPr>
        <w:shd w:val="clear" w:color="auto" w:fill="FFFFFF"/>
        <w:spacing w:after="0" w:line="240" w:lineRule="auto"/>
        <w:rPr>
          <w:ins w:id="50" w:author="Palanisamy, Kavichelvan (Cognizant)" w:date="2021-07-05T10:21:00Z"/>
          <w:rFonts w:ascii="Cognizant-Sans" w:eastAsia="Times New Roman" w:hAnsi="Cognizant-Sans" w:cs="Times New Roman"/>
          <w:color w:val="000000"/>
          <w:sz w:val="24"/>
          <w:szCs w:val="24"/>
        </w:rPr>
      </w:pPr>
      <w:ins w:id="51" w:author="Palanisamy, Kavichelvan (Cognizant)" w:date="2021-07-05T10:21:00Z">
        <w:r w:rsidRPr="00E15CDB">
          <w:rPr>
            <w:rFonts w:ascii="Cognizant-Sans" w:eastAsia="Times New Roman" w:hAnsi="Cognizant-Sans" w:cs="Times New Roman"/>
            <w:color w:val="000000"/>
            <w:sz w:val="24"/>
            <w:szCs w:val="24"/>
          </w:rPr>
          <w:t>5.</w:t>
        </w:r>
      </w:ins>
    </w:p>
    <w:p w14:paraId="6A7642C2" w14:textId="77777777" w:rsidR="00E15CDB" w:rsidRPr="00E15CDB" w:rsidRDefault="00E15CDB" w:rsidP="00E15CDB">
      <w:pPr>
        <w:shd w:val="clear" w:color="auto" w:fill="FFFFFF"/>
        <w:spacing w:before="100" w:beforeAutospacing="1" w:after="100" w:afterAutospacing="1" w:line="240" w:lineRule="auto"/>
        <w:rPr>
          <w:ins w:id="52" w:author="Palanisamy, Kavichelvan (Cognizant)" w:date="2021-07-05T10:21:00Z"/>
          <w:rFonts w:ascii="Cognizant-Sans" w:eastAsia="Times New Roman" w:hAnsi="Cognizant-Sans" w:cs="Times New Roman"/>
          <w:color w:val="4B4D4D"/>
          <w:sz w:val="24"/>
          <w:szCs w:val="24"/>
        </w:rPr>
      </w:pPr>
      <w:ins w:id="53" w:author="Palanisamy, Kavichelvan (Cognizant)" w:date="2021-07-05T10:21:00Z">
        <w:r w:rsidRPr="00E15CDB">
          <w:rPr>
            <w:rFonts w:ascii="Cognizant-Sans" w:eastAsia="Times New Roman" w:hAnsi="Cognizant-Sans" w:cs="Times New Roman"/>
            <w:color w:val="4B4D4D"/>
            <w:sz w:val="24"/>
            <w:szCs w:val="24"/>
          </w:rPr>
          <w:t>What is the role of Management in Scrum?</w:t>
        </w:r>
      </w:ins>
    </w:p>
    <w:p w14:paraId="55EC0110" w14:textId="77777777" w:rsidR="00E15CDB" w:rsidRPr="00E15CDB" w:rsidRDefault="00E15CDB" w:rsidP="00E15CDB">
      <w:pPr>
        <w:shd w:val="clear" w:color="auto" w:fill="FFFFFF"/>
        <w:spacing w:line="240" w:lineRule="auto"/>
        <w:rPr>
          <w:ins w:id="54" w:author="Palanisamy, Kavichelvan (Cognizant)" w:date="2021-07-05T10:21:00Z"/>
          <w:rFonts w:ascii="Cognizant-Sans" w:eastAsia="Times New Roman" w:hAnsi="Cognizant-Sans" w:cs="Times New Roman"/>
          <w:color w:val="000000"/>
          <w:sz w:val="21"/>
          <w:szCs w:val="21"/>
        </w:rPr>
      </w:pPr>
      <w:ins w:id="55" w:author="Palanisamy, Kavichelvan (Cognizant)" w:date="2021-07-05T10:21:00Z">
        <w:r w:rsidRPr="00E15CDB">
          <w:rPr>
            <w:rFonts w:ascii="Cognizant-Sans" w:eastAsia="Times New Roman" w:hAnsi="Cognizant-Sans" w:cs="Times New Roman"/>
            <w:color w:val="000000"/>
            <w:sz w:val="21"/>
            <w:szCs w:val="21"/>
          </w:rPr>
          <w:t>Correct Answer</w:t>
        </w:r>
      </w:ins>
    </w:p>
    <w:p w14:paraId="59F1B4ED" w14:textId="77777777" w:rsidR="00E15CDB" w:rsidRPr="00E15CDB" w:rsidRDefault="00E15CDB" w:rsidP="00E15CDB">
      <w:pPr>
        <w:shd w:val="clear" w:color="auto" w:fill="FFFFFF"/>
        <w:spacing w:line="240" w:lineRule="auto"/>
        <w:rPr>
          <w:ins w:id="56" w:author="Palanisamy, Kavichelvan (Cognizant)" w:date="2021-07-05T10:21:00Z"/>
          <w:rFonts w:ascii="Cognizant-Sans" w:eastAsia="Times New Roman" w:hAnsi="Cognizant-Sans" w:cs="Times New Roman"/>
          <w:color w:val="000000"/>
          <w:sz w:val="21"/>
          <w:szCs w:val="21"/>
        </w:rPr>
      </w:pPr>
      <w:ins w:id="57" w:author="Palanisamy, Kavichelvan (Cognizant)" w:date="2021-07-05T10:21:00Z">
        <w:r w:rsidRPr="00E15CDB">
          <w:rPr>
            <w:rFonts w:ascii="Cognizant-Sans" w:eastAsia="Times New Roman" w:hAnsi="Cognizant-Sans" w:cs="Times New Roman"/>
            <w:color w:val="000000"/>
            <w:sz w:val="21"/>
            <w:szCs w:val="21"/>
          </w:rPr>
          <w:t>Management supports the Product Owner with insights and information into high value product and system capabilities. Management supports the Scrum Master to cause organizational change that fosters empiricism, self-organization, bottom-up intelligence and intelligent release of software.</w:t>
        </w:r>
      </w:ins>
    </w:p>
    <w:p w14:paraId="28B6DA71" w14:textId="77777777" w:rsidR="00E15CDB" w:rsidRPr="00E15CDB" w:rsidRDefault="00E15CDB" w:rsidP="00E15CDB">
      <w:pPr>
        <w:shd w:val="clear" w:color="auto" w:fill="FFFFFF"/>
        <w:spacing w:line="240" w:lineRule="auto"/>
        <w:rPr>
          <w:ins w:id="58" w:author="Palanisamy, Kavichelvan (Cognizant)" w:date="2021-07-05T10:21:00Z"/>
          <w:rFonts w:ascii="Cognizant-Sans" w:eastAsia="Times New Roman" w:hAnsi="Cognizant-Sans" w:cs="Times New Roman"/>
          <w:color w:val="000000"/>
          <w:sz w:val="21"/>
          <w:szCs w:val="21"/>
        </w:rPr>
      </w:pPr>
      <w:proofErr w:type="gramStart"/>
      <w:ins w:id="59" w:author="Palanisamy, Kavichelvan (Cognizant)" w:date="2021-07-05T10:21:00Z">
        <w:r w:rsidRPr="00E15CDB">
          <w:rPr>
            <w:rFonts w:ascii="Cognizant-Sans" w:eastAsia="Times New Roman" w:hAnsi="Cognizant-Sans" w:cs="Times New Roman"/>
            <w:color w:val="000000"/>
            <w:sz w:val="21"/>
            <w:szCs w:val="21"/>
          </w:rPr>
          <w:t>Your</w:t>
        </w:r>
        <w:proofErr w:type="gramEnd"/>
        <w:r w:rsidRPr="00E15CDB">
          <w:rPr>
            <w:rFonts w:ascii="Cognizant-Sans" w:eastAsia="Times New Roman" w:hAnsi="Cognizant-Sans" w:cs="Times New Roman"/>
            <w:color w:val="000000"/>
            <w:sz w:val="21"/>
            <w:szCs w:val="21"/>
          </w:rPr>
          <w:t xml:space="preserve"> Answer</w:t>
        </w:r>
      </w:ins>
    </w:p>
    <w:p w14:paraId="09E6DB93" w14:textId="77777777" w:rsidR="00E15CDB" w:rsidRPr="00E15CDB" w:rsidRDefault="00E15CDB" w:rsidP="00E15CDB">
      <w:pPr>
        <w:shd w:val="clear" w:color="auto" w:fill="FFFFFF"/>
        <w:spacing w:after="0" w:line="240" w:lineRule="auto"/>
        <w:rPr>
          <w:ins w:id="60" w:author="Palanisamy, Kavichelvan (Cognizant)" w:date="2021-07-05T10:21:00Z"/>
          <w:rFonts w:ascii="Cognizant-Sans" w:eastAsia="Times New Roman" w:hAnsi="Cognizant-Sans" w:cs="Times New Roman"/>
          <w:color w:val="4B4D4D"/>
          <w:sz w:val="24"/>
          <w:szCs w:val="24"/>
        </w:rPr>
      </w:pPr>
      <w:ins w:id="61" w:author="Palanisamy, Kavichelvan (Cognizant)" w:date="2021-07-05T10:21:00Z">
        <w:r w:rsidRPr="00E15CDB">
          <w:rPr>
            <w:rFonts w:ascii="Cognizant-Sans" w:eastAsia="Times New Roman" w:hAnsi="Cognizant-Sans" w:cs="Times New Roman"/>
            <w:color w:val="489FDF"/>
            <w:sz w:val="21"/>
            <w:szCs w:val="21"/>
          </w:rPr>
          <w:t>Management supports the Product Owner with insights and information into high value product and system capabilities. Management supports the Scrum Master to cause organizational change that fosters empiricism, self-organization, bottom-up intelligence and intelligent release of software.</w:t>
        </w:r>
      </w:ins>
    </w:p>
    <w:p w14:paraId="41869D6C" w14:textId="55D65D44" w:rsidR="00AA5F63" w:rsidRDefault="00AA5F63">
      <w:bookmarkStart w:id="62" w:name="_GoBack"/>
      <w:bookmarkEnd w:id="62"/>
    </w:p>
    <w:sectPr w:rsidR="00AA5F6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43AB39" w14:textId="77777777" w:rsidR="00A457CC" w:rsidRDefault="00A457CC" w:rsidP="00A457CC">
      <w:pPr>
        <w:spacing w:after="0" w:line="240" w:lineRule="auto"/>
      </w:pPr>
      <w:r>
        <w:separator/>
      </w:r>
    </w:p>
  </w:endnote>
  <w:endnote w:type="continuationSeparator" w:id="0">
    <w:p w14:paraId="4E69C939" w14:textId="77777777" w:rsidR="00A457CC" w:rsidRDefault="00A457CC" w:rsidP="00A457CC">
      <w:pPr>
        <w:spacing w:after="0" w:line="240" w:lineRule="auto"/>
      </w:pPr>
      <w:r>
        <w:continuationSeparator/>
      </w:r>
    </w:p>
  </w:endnote>
  <w:endnote w:type="continuationNotice" w:id="1">
    <w:p w14:paraId="6475F3CF" w14:textId="77777777" w:rsidR="00E15CDB" w:rsidRDefault="00E15C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gnizant-Sans-Bold">
    <w:altName w:val="Times New Roman"/>
    <w:panose1 w:val="00000000000000000000"/>
    <w:charset w:val="00"/>
    <w:family w:val="roman"/>
    <w:notTrueType/>
    <w:pitch w:val="default"/>
  </w:font>
  <w:font w:name="Cognizant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75F136" w14:textId="77777777" w:rsidR="00E15CDB" w:rsidRDefault="00E15C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60A270" w14:textId="77777777" w:rsidR="00A457CC" w:rsidRDefault="00A457CC" w:rsidP="00A457CC">
      <w:pPr>
        <w:spacing w:after="0" w:line="240" w:lineRule="auto"/>
      </w:pPr>
      <w:r>
        <w:separator/>
      </w:r>
    </w:p>
  </w:footnote>
  <w:footnote w:type="continuationSeparator" w:id="0">
    <w:p w14:paraId="0424C4E1" w14:textId="77777777" w:rsidR="00A457CC" w:rsidRDefault="00A457CC" w:rsidP="00A457CC">
      <w:pPr>
        <w:spacing w:after="0" w:line="240" w:lineRule="auto"/>
      </w:pPr>
      <w:r>
        <w:continuationSeparator/>
      </w:r>
    </w:p>
  </w:footnote>
  <w:footnote w:type="continuationNotice" w:id="1">
    <w:p w14:paraId="03EB98C7" w14:textId="77777777" w:rsidR="00E15CDB" w:rsidRDefault="00E15C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58F66A" w14:textId="77777777" w:rsidR="00E15CDB" w:rsidRDefault="00E15CDB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alanisamy, Kavichelvan (Cognizant)">
    <w15:presenceInfo w15:providerId="AD" w15:userId="S-1-12-1-1468958304-1111484744-3684982663-35383485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7CC"/>
    <w:rsid w:val="003C5994"/>
    <w:rsid w:val="00567BE5"/>
    <w:rsid w:val="00A457CC"/>
    <w:rsid w:val="00AA5F63"/>
    <w:rsid w:val="00B467DF"/>
    <w:rsid w:val="00E1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2B5E5"/>
  <w15:chartTrackingRefBased/>
  <w15:docId w15:val="{87A356D9-2491-45B9-A1EE-6B7388AC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ourans">
    <w:name w:val="yourans"/>
    <w:basedOn w:val="DefaultParagraphFont"/>
    <w:rsid w:val="00A457CC"/>
  </w:style>
  <w:style w:type="paragraph" w:styleId="Header">
    <w:name w:val="header"/>
    <w:basedOn w:val="Normal"/>
    <w:link w:val="HeaderChar"/>
    <w:uiPriority w:val="99"/>
    <w:unhideWhenUsed/>
    <w:rsid w:val="00E15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CDB"/>
  </w:style>
  <w:style w:type="paragraph" w:styleId="Footer">
    <w:name w:val="footer"/>
    <w:basedOn w:val="Normal"/>
    <w:link w:val="FooterChar"/>
    <w:uiPriority w:val="99"/>
    <w:unhideWhenUsed/>
    <w:rsid w:val="00E15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523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46923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07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94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6721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4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38521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44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17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16297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36795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97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0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5037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30421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43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32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95563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31442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76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22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197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26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9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61145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4879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5028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18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2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143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1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3426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70050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60291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40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3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8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04952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93707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14379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85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7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0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7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225959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19780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641821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4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630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2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7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17280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24176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72011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25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1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996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8169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67972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6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63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2249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7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88526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13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66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8538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3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70156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14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25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0356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0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36876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25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1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8452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23130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53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27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034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0775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6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40840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56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53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61997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4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30720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8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33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96549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77916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86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58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9714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78187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08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43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3194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59990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75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93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8A954123915C4FA45C01A5D3C55851" ma:contentTypeVersion="11" ma:contentTypeDescription="Create a new document." ma:contentTypeScope="" ma:versionID="e1cdadb65792eb62c2e4ac974bc027f1">
  <xsd:schema xmlns:xsd="http://www.w3.org/2001/XMLSchema" xmlns:xs="http://www.w3.org/2001/XMLSchema" xmlns:p="http://schemas.microsoft.com/office/2006/metadata/properties" xmlns:ns3="fad23355-daa5-4b39-9cf4-63acaf14ee10" xmlns:ns4="6e4a4e93-3d2b-4faa-942c-1eb3f69f64c0" targetNamespace="http://schemas.microsoft.com/office/2006/metadata/properties" ma:root="true" ma:fieldsID="8197849391dfcc2a050f7c3bb48046ad" ns3:_="" ns4:_="">
    <xsd:import namespace="fad23355-daa5-4b39-9cf4-63acaf14ee10"/>
    <xsd:import namespace="6e4a4e93-3d2b-4faa-942c-1eb3f69f64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23355-daa5-4b39-9cf4-63acaf14ee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4a4e93-3d2b-4faa-942c-1eb3f69f64c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CEEE90-6C87-4E45-9487-948D99ED1313}">
  <ds:schemaRefs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6e4a4e93-3d2b-4faa-942c-1eb3f69f64c0"/>
    <ds:schemaRef ds:uri="fad23355-daa5-4b39-9cf4-63acaf14ee10"/>
    <ds:schemaRef ds:uri="http://schemas.microsoft.com/office/2006/metadata/properties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5AF9C036-CBFB-40B3-B602-146D86D08C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d23355-daa5-4b39-9cf4-63acaf14ee10"/>
    <ds:schemaRef ds:uri="6e4a4e93-3d2b-4faa-942c-1eb3f69f64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3B673C-2190-4D1C-B173-93A876CF79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542</Words>
  <Characters>3092</Characters>
  <Application>Microsoft Office Word</Application>
  <DocSecurity>4</DocSecurity>
  <Lines>25</Lines>
  <Paragraphs>7</Paragraphs>
  <ScaleCrop>false</ScaleCrop>
  <Company>Cognizant</Company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Palanisamy, Kavichelvan (Cognizant)</dc:creator>
  <cp:keywords/>
  <dc:description/>
  <cp:lastModifiedBy>Palanisamy, Kavichelvan (Cognizant)</cp:lastModifiedBy>
  <cp:revision>2</cp:revision>
  <dcterms:created xsi:type="dcterms:W3CDTF">2021-07-05T04:51:00Z</dcterms:created>
  <dcterms:modified xsi:type="dcterms:W3CDTF">2021-07-05T04:51:00Z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0x010100528A954123915C4FA45C01A5D3C55851</vt:lpwstr>
  </property>
</Properties>
</file>